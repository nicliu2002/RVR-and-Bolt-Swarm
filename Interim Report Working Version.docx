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453774"/>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03527A">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Swarming intelligence &gt; swarms &gt; boid &gt; heterogeneous vs homogeneous &gt; formations and collective motion &gt; so what</w:t>
      </w:r>
    </w:p>
    <w:p w14:paraId="3ECD445A" w14:textId="43270250" w:rsidR="00F91723" w:rsidRDefault="00F91723" w:rsidP="004A6AAE">
      <w:pPr>
        <w:ind w:firstLine="0"/>
        <w:rPr>
          <w:b/>
        </w:rPr>
      </w:pPr>
    </w:p>
    <w:p w14:paraId="32561436" w14:textId="3060F811" w:rsidR="004A6AAE" w:rsidRPr="004A6AAE" w:rsidRDefault="004A6AAE" w:rsidP="004A6AAE">
      <w:pPr>
        <w:jc w:val="center"/>
      </w:pPr>
      <w:r>
        <w:t>CONTENTS:</w:t>
      </w:r>
      <w:r>
        <w:rPr>
          <w:b/>
        </w:rPr>
        <w:fldChar w:fldCharType="begin"/>
      </w:r>
      <w:r>
        <w:rPr>
          <w:b/>
        </w:rPr>
        <w:instrText xml:space="preserve"> TOC \o "1-2" \h \z \u </w:instrText>
      </w:r>
      <w:r>
        <w:rPr>
          <w:b/>
        </w:rPr>
        <w:fldChar w:fldCharType="separate"/>
      </w:r>
      <w:hyperlink w:anchor="_Toc166453774" w:history="1"/>
    </w:p>
    <w:p w14:paraId="2B5233A9" w14:textId="38D30BE0" w:rsidR="004A6AAE" w:rsidRPr="004A6AAE" w:rsidRDefault="00386289" w:rsidP="004A6AAE">
      <w:pPr>
        <w:pStyle w:val="TOC1"/>
        <w:rPr>
          <w:rFonts w:asciiTheme="minorHAnsi" w:eastAsiaTheme="minorEastAsia" w:hAnsiTheme="minorHAnsi" w:cstheme="minorBidi"/>
          <w:kern w:val="2"/>
          <w:sz w:val="24"/>
          <w:szCs w:val="24"/>
          <w:lang w:val="en-AU" w:eastAsia="en-AU"/>
        </w:rPr>
      </w:pPr>
      <w:hyperlink w:anchor="_Toc166453775" w:history="1">
        <w:r w:rsidR="004A6AAE" w:rsidRPr="004A6AAE">
          <w:rPr>
            <w:rStyle w:val="Hyperlink"/>
          </w:rPr>
          <w:t>I. Introduction</w:t>
        </w:r>
        <w:r w:rsidR="004A6AAE" w:rsidRPr="004A6AAE">
          <w:rPr>
            <w:webHidden/>
          </w:rPr>
          <w:tab/>
        </w:r>
        <w:r w:rsidR="004A6AAE" w:rsidRPr="004A6AAE">
          <w:rPr>
            <w:webHidden/>
          </w:rPr>
          <w:fldChar w:fldCharType="begin"/>
        </w:r>
        <w:r w:rsidR="004A6AAE" w:rsidRPr="004A6AAE">
          <w:rPr>
            <w:webHidden/>
          </w:rPr>
          <w:instrText xml:space="preserve"> PAGEREF _Toc166453775 \h </w:instrText>
        </w:r>
        <w:r w:rsidR="004A6AAE" w:rsidRPr="004A6AAE">
          <w:rPr>
            <w:webHidden/>
          </w:rPr>
        </w:r>
        <w:r w:rsidR="004A6AAE" w:rsidRPr="004A6AAE">
          <w:rPr>
            <w:webHidden/>
          </w:rPr>
          <w:fldChar w:fldCharType="separate"/>
        </w:r>
        <w:r w:rsidR="004A6AAE" w:rsidRPr="004A6AAE">
          <w:rPr>
            <w:webHidden/>
          </w:rPr>
          <w:t>1</w:t>
        </w:r>
        <w:r w:rsidR="004A6AAE" w:rsidRPr="004A6AAE">
          <w:rPr>
            <w:webHidden/>
          </w:rPr>
          <w:fldChar w:fldCharType="end"/>
        </w:r>
      </w:hyperlink>
    </w:p>
    <w:p w14:paraId="0B949E48" w14:textId="67C87A6E"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76" w:history="1">
        <w:r w:rsidR="004A6AAE" w:rsidRPr="00223B13">
          <w:rPr>
            <w:rStyle w:val="Hyperlink"/>
            <w:rFonts w:eastAsiaTheme="majorEastAsia"/>
          </w:rPr>
          <w:t>II.</w:t>
        </w:r>
        <w:r w:rsidR="004A6AAE" w:rsidRPr="00223B13">
          <w:rPr>
            <w:rStyle w:val="Hyperlink"/>
          </w:rPr>
          <w:t xml:space="preserve"> Background Info</w:t>
        </w:r>
        <w:r w:rsidR="004A6AAE">
          <w:rPr>
            <w:webHidden/>
          </w:rPr>
          <w:tab/>
        </w:r>
        <w:r w:rsidR="004A6AAE">
          <w:rPr>
            <w:webHidden/>
          </w:rPr>
          <w:fldChar w:fldCharType="begin"/>
        </w:r>
        <w:r w:rsidR="004A6AAE">
          <w:rPr>
            <w:webHidden/>
          </w:rPr>
          <w:instrText xml:space="preserve"> PAGEREF _Toc166453776 \h </w:instrText>
        </w:r>
        <w:r w:rsidR="004A6AAE">
          <w:rPr>
            <w:webHidden/>
          </w:rPr>
        </w:r>
        <w:r w:rsidR="004A6AAE">
          <w:rPr>
            <w:webHidden/>
          </w:rPr>
          <w:fldChar w:fldCharType="separate"/>
        </w:r>
        <w:r w:rsidR="004A6AAE">
          <w:rPr>
            <w:webHidden/>
          </w:rPr>
          <w:t>1</w:t>
        </w:r>
        <w:r w:rsidR="004A6AAE">
          <w:rPr>
            <w:webHidden/>
          </w:rPr>
          <w:fldChar w:fldCharType="end"/>
        </w:r>
      </w:hyperlink>
    </w:p>
    <w:p w14:paraId="5F88F95C" w14:textId="7C4DBFE3"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7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Boid Swarming Algorithm</w:t>
        </w:r>
        <w:r w:rsidR="004A6AAE">
          <w:rPr>
            <w:noProof/>
            <w:webHidden/>
          </w:rPr>
          <w:tab/>
        </w:r>
        <w:r w:rsidR="004A6AAE">
          <w:rPr>
            <w:noProof/>
            <w:webHidden/>
          </w:rPr>
          <w:fldChar w:fldCharType="begin"/>
        </w:r>
        <w:r w:rsidR="004A6AAE">
          <w:rPr>
            <w:noProof/>
            <w:webHidden/>
          </w:rPr>
          <w:instrText xml:space="preserve"> PAGEREF _Toc166453777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24D32A05" w14:textId="2541FB5D"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7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Collective Motion using Deep Reinforcement Learning</w:t>
        </w:r>
        <w:r w:rsidR="004A6AAE">
          <w:rPr>
            <w:noProof/>
            <w:webHidden/>
          </w:rPr>
          <w:tab/>
        </w:r>
        <w:r w:rsidR="004A6AAE">
          <w:rPr>
            <w:noProof/>
            <w:webHidden/>
          </w:rPr>
          <w:fldChar w:fldCharType="begin"/>
        </w:r>
        <w:r w:rsidR="004A6AAE">
          <w:rPr>
            <w:noProof/>
            <w:webHidden/>
          </w:rPr>
          <w:instrText xml:space="preserve"> PAGEREF _Toc166453778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53FFD55C" w14:textId="01C04DD3"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79" w:history="1">
        <w:r w:rsidR="004A6AAE" w:rsidRPr="00223B13">
          <w:rPr>
            <w:rStyle w:val="Hyperlink"/>
          </w:rPr>
          <w:t>III. Literature Review</w:t>
        </w:r>
        <w:r w:rsidR="004A6AAE">
          <w:rPr>
            <w:webHidden/>
          </w:rPr>
          <w:tab/>
        </w:r>
        <w:r w:rsidR="004A6AAE">
          <w:rPr>
            <w:webHidden/>
          </w:rPr>
          <w:fldChar w:fldCharType="begin"/>
        </w:r>
        <w:r w:rsidR="004A6AAE">
          <w:rPr>
            <w:webHidden/>
          </w:rPr>
          <w:instrText xml:space="preserve"> PAGEREF _Toc166453779 \h </w:instrText>
        </w:r>
        <w:r w:rsidR="004A6AAE">
          <w:rPr>
            <w:webHidden/>
          </w:rPr>
        </w:r>
        <w:r w:rsidR="004A6AAE">
          <w:rPr>
            <w:webHidden/>
          </w:rPr>
          <w:fldChar w:fldCharType="separate"/>
        </w:r>
        <w:r w:rsidR="004A6AAE">
          <w:rPr>
            <w:webHidden/>
          </w:rPr>
          <w:t>2</w:t>
        </w:r>
        <w:r w:rsidR="004A6AAE">
          <w:rPr>
            <w:webHidden/>
          </w:rPr>
          <w:fldChar w:fldCharType="end"/>
        </w:r>
      </w:hyperlink>
    </w:p>
    <w:p w14:paraId="18A91892" w14:textId="1E020854"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0"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The Boid Model and Swarm Formations</w:t>
        </w:r>
        <w:r w:rsidR="004A6AAE">
          <w:rPr>
            <w:noProof/>
            <w:webHidden/>
          </w:rPr>
          <w:tab/>
        </w:r>
        <w:r w:rsidR="004A6AAE">
          <w:rPr>
            <w:noProof/>
            <w:webHidden/>
          </w:rPr>
          <w:fldChar w:fldCharType="begin"/>
        </w:r>
        <w:r w:rsidR="004A6AAE">
          <w:rPr>
            <w:noProof/>
            <w:webHidden/>
          </w:rPr>
          <w:instrText xml:space="preserve"> PAGEREF _Toc166453780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2A204CF7" w14:textId="54BBB639"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1"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 xml:space="preserve">Applications of </w:t>
        </w:r>
        <w:r w:rsidR="004A6AAE" w:rsidRPr="00223B13">
          <w:rPr>
            <w:rStyle w:val="Hyperlink"/>
            <w:iCs/>
            <w:noProof/>
            <w14:ligatures w14:val="none"/>
          </w:rPr>
          <w:t>Heterogeneous</w:t>
        </w:r>
        <w:r w:rsidR="004A6AAE" w:rsidRPr="00223B13">
          <w:rPr>
            <w:rStyle w:val="Hyperlink"/>
            <w:noProof/>
          </w:rPr>
          <w:t xml:space="preserve"> Swarms</w:t>
        </w:r>
        <w:r w:rsidR="004A6AAE">
          <w:rPr>
            <w:noProof/>
            <w:webHidden/>
          </w:rPr>
          <w:tab/>
        </w:r>
        <w:r w:rsidR="004A6AAE">
          <w:rPr>
            <w:noProof/>
            <w:webHidden/>
          </w:rPr>
          <w:fldChar w:fldCharType="begin"/>
        </w:r>
        <w:r w:rsidR="004A6AAE">
          <w:rPr>
            <w:noProof/>
            <w:webHidden/>
          </w:rPr>
          <w:instrText xml:space="preserve"> PAGEREF _Toc166453781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343574DA" w14:textId="5179025D"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2"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Benefits of Heterogeneous Swarms</w:t>
        </w:r>
        <w:r w:rsidR="004A6AAE">
          <w:rPr>
            <w:noProof/>
            <w:webHidden/>
          </w:rPr>
          <w:tab/>
        </w:r>
        <w:r w:rsidR="004A6AAE">
          <w:rPr>
            <w:noProof/>
            <w:webHidden/>
          </w:rPr>
          <w:fldChar w:fldCharType="begin"/>
        </w:r>
        <w:r w:rsidR="004A6AAE">
          <w:rPr>
            <w:noProof/>
            <w:webHidden/>
          </w:rPr>
          <w:instrText xml:space="preserve"> PAGEREF _Toc166453782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01D08FDD" w14:textId="36182044"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83" w:history="1">
        <w:r w:rsidR="004A6AAE" w:rsidRPr="00223B13">
          <w:rPr>
            <w:rStyle w:val="Hyperlink"/>
            <w:rFonts w:eastAsiaTheme="majorEastAsia"/>
          </w:rPr>
          <w:t>IV.</w:t>
        </w:r>
        <w:r w:rsidR="004A6AAE" w:rsidRPr="00223B13">
          <w:rPr>
            <w:rStyle w:val="Hyperlink"/>
          </w:rPr>
          <w:t xml:space="preserve"> Planning</w:t>
        </w:r>
        <w:r w:rsidR="004A6AAE">
          <w:rPr>
            <w:webHidden/>
          </w:rPr>
          <w:tab/>
        </w:r>
        <w:r w:rsidR="004A6AAE">
          <w:rPr>
            <w:webHidden/>
          </w:rPr>
          <w:fldChar w:fldCharType="begin"/>
        </w:r>
        <w:r w:rsidR="004A6AAE">
          <w:rPr>
            <w:webHidden/>
          </w:rPr>
          <w:instrText xml:space="preserve"> PAGEREF _Toc166453783 \h </w:instrText>
        </w:r>
        <w:r w:rsidR="004A6AAE">
          <w:rPr>
            <w:webHidden/>
          </w:rPr>
        </w:r>
        <w:r w:rsidR="004A6AAE">
          <w:rPr>
            <w:webHidden/>
          </w:rPr>
          <w:fldChar w:fldCharType="separate"/>
        </w:r>
        <w:r w:rsidR="004A6AAE">
          <w:rPr>
            <w:webHidden/>
          </w:rPr>
          <w:t>3</w:t>
        </w:r>
        <w:r w:rsidR="004A6AAE">
          <w:rPr>
            <w:webHidden/>
          </w:rPr>
          <w:fldChar w:fldCharType="end"/>
        </w:r>
      </w:hyperlink>
    </w:p>
    <w:p w14:paraId="392BBB65" w14:textId="219F7BC9"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4"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Project Plan</w:t>
        </w:r>
        <w:r w:rsidR="004A6AAE">
          <w:rPr>
            <w:noProof/>
            <w:webHidden/>
          </w:rPr>
          <w:tab/>
        </w:r>
        <w:r w:rsidR="004A6AAE">
          <w:rPr>
            <w:noProof/>
            <w:webHidden/>
          </w:rPr>
          <w:fldChar w:fldCharType="begin"/>
        </w:r>
        <w:r w:rsidR="004A6AAE">
          <w:rPr>
            <w:noProof/>
            <w:webHidden/>
          </w:rPr>
          <w:instrText xml:space="preserve"> PAGEREF _Toc166453784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5DC0EEAE" w14:textId="195E438B"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5"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Potential Difficulties</w:t>
        </w:r>
        <w:r w:rsidR="004A6AAE">
          <w:rPr>
            <w:noProof/>
            <w:webHidden/>
          </w:rPr>
          <w:tab/>
        </w:r>
        <w:r w:rsidR="004A6AAE">
          <w:rPr>
            <w:noProof/>
            <w:webHidden/>
          </w:rPr>
          <w:fldChar w:fldCharType="begin"/>
        </w:r>
        <w:r w:rsidR="004A6AAE">
          <w:rPr>
            <w:noProof/>
            <w:webHidden/>
          </w:rPr>
          <w:instrText xml:space="preserve"> PAGEREF _Toc166453785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D9163A6" w14:textId="72E21074"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86" w:history="1">
        <w:r w:rsidR="004A6AAE" w:rsidRPr="00223B13">
          <w:rPr>
            <w:rStyle w:val="Hyperlink"/>
          </w:rPr>
          <w:t>V. Methodology</w:t>
        </w:r>
        <w:r w:rsidR="004A6AAE">
          <w:rPr>
            <w:webHidden/>
          </w:rPr>
          <w:tab/>
        </w:r>
        <w:r w:rsidR="004A6AAE">
          <w:rPr>
            <w:webHidden/>
          </w:rPr>
          <w:fldChar w:fldCharType="begin"/>
        </w:r>
        <w:r w:rsidR="004A6AAE">
          <w:rPr>
            <w:webHidden/>
          </w:rPr>
          <w:instrText xml:space="preserve"> PAGEREF _Toc166453786 \h </w:instrText>
        </w:r>
        <w:r w:rsidR="004A6AAE">
          <w:rPr>
            <w:webHidden/>
          </w:rPr>
        </w:r>
        <w:r w:rsidR="004A6AAE">
          <w:rPr>
            <w:webHidden/>
          </w:rPr>
          <w:fldChar w:fldCharType="separate"/>
        </w:r>
        <w:r w:rsidR="004A6AAE">
          <w:rPr>
            <w:webHidden/>
          </w:rPr>
          <w:t>4</w:t>
        </w:r>
        <w:r w:rsidR="004A6AAE">
          <w:rPr>
            <w:webHidden/>
          </w:rPr>
          <w:fldChar w:fldCharType="end"/>
        </w:r>
      </w:hyperlink>
    </w:p>
    <w:p w14:paraId="5DA8BA5C" w14:textId="35ADB3F8"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Research Design</w:t>
        </w:r>
        <w:r w:rsidR="004A6AAE">
          <w:rPr>
            <w:noProof/>
            <w:webHidden/>
          </w:rPr>
          <w:tab/>
        </w:r>
        <w:r w:rsidR="004A6AAE">
          <w:rPr>
            <w:noProof/>
            <w:webHidden/>
          </w:rPr>
          <w:fldChar w:fldCharType="begin"/>
        </w:r>
        <w:r w:rsidR="004A6AAE">
          <w:rPr>
            <w:noProof/>
            <w:webHidden/>
          </w:rPr>
          <w:instrText xml:space="preserve"> PAGEREF _Toc166453787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2D023A35" w14:textId="146F5168"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8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Background Theory and Analysis</w:t>
        </w:r>
        <w:r w:rsidR="004A6AAE">
          <w:rPr>
            <w:noProof/>
            <w:webHidden/>
          </w:rPr>
          <w:tab/>
        </w:r>
        <w:r w:rsidR="004A6AAE">
          <w:rPr>
            <w:noProof/>
            <w:webHidden/>
          </w:rPr>
          <w:fldChar w:fldCharType="begin"/>
        </w:r>
        <w:r w:rsidR="004A6AAE">
          <w:rPr>
            <w:noProof/>
            <w:webHidden/>
          </w:rPr>
          <w:instrText xml:space="preserve"> PAGEREF _Toc166453788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97FD47A" w14:textId="11AD426B"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89" w:history="1">
        <w:r w:rsidR="004A6AAE" w:rsidRPr="00223B13">
          <w:rPr>
            <w:rStyle w:val="Hyperlink"/>
          </w:rPr>
          <w:t>VI. Current Progress</w:t>
        </w:r>
        <w:r w:rsidR="004A6AAE">
          <w:rPr>
            <w:webHidden/>
          </w:rPr>
          <w:tab/>
        </w:r>
        <w:r w:rsidR="004A6AAE">
          <w:rPr>
            <w:webHidden/>
          </w:rPr>
          <w:fldChar w:fldCharType="begin"/>
        </w:r>
        <w:r w:rsidR="004A6AAE">
          <w:rPr>
            <w:webHidden/>
          </w:rPr>
          <w:instrText xml:space="preserve"> PAGEREF _Toc166453789 \h </w:instrText>
        </w:r>
        <w:r w:rsidR="004A6AAE">
          <w:rPr>
            <w:webHidden/>
          </w:rPr>
        </w:r>
        <w:r w:rsidR="004A6AAE">
          <w:rPr>
            <w:webHidden/>
          </w:rPr>
          <w:fldChar w:fldCharType="separate"/>
        </w:r>
        <w:r w:rsidR="004A6AAE">
          <w:rPr>
            <w:webHidden/>
          </w:rPr>
          <w:t>4</w:t>
        </w:r>
        <w:r w:rsidR="004A6AAE">
          <w:rPr>
            <w:webHidden/>
          </w:rPr>
          <w:fldChar w:fldCharType="end"/>
        </w:r>
      </w:hyperlink>
    </w:p>
    <w:p w14:paraId="48072243" w14:textId="646FB94F"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0"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Sphero BOLT and RVR capabilities</w:t>
        </w:r>
        <w:r w:rsidR="004A6AAE">
          <w:rPr>
            <w:noProof/>
            <w:webHidden/>
          </w:rPr>
          <w:tab/>
        </w:r>
        <w:r w:rsidR="004A6AAE">
          <w:rPr>
            <w:noProof/>
            <w:webHidden/>
          </w:rPr>
          <w:fldChar w:fldCharType="begin"/>
        </w:r>
        <w:r w:rsidR="004A6AAE">
          <w:rPr>
            <w:noProof/>
            <w:webHidden/>
          </w:rPr>
          <w:instrText xml:space="preserve"> PAGEREF _Toc166453790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54BA4B4A" w14:textId="0E2574EE"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1" w:history="1">
        <w:r w:rsidR="004A6AAE" w:rsidRPr="00223B13">
          <w:rPr>
            <w:rStyle w:val="Hyperlink"/>
            <w:noProof/>
          </w:rPr>
          <w:t>D.</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Testing Sphero BOLT running off of RVR Pi</w:t>
        </w:r>
        <w:r w:rsidR="004A6AAE">
          <w:rPr>
            <w:noProof/>
            <w:webHidden/>
          </w:rPr>
          <w:tab/>
        </w:r>
        <w:r w:rsidR="004A6AAE">
          <w:rPr>
            <w:noProof/>
            <w:webHidden/>
          </w:rPr>
          <w:fldChar w:fldCharType="begin"/>
        </w:r>
        <w:r w:rsidR="004A6AAE">
          <w:rPr>
            <w:noProof/>
            <w:webHidden/>
          </w:rPr>
          <w:instrText xml:space="preserve"> PAGEREF _Toc166453791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9E745C1" w14:textId="3B57B69B" w:rsidR="004A6AAE" w:rsidRDefault="00386289">
      <w:pPr>
        <w:pStyle w:val="TOC2"/>
        <w:tabs>
          <w:tab w:val="left" w:pos="960"/>
          <w:tab w:val="right" w:pos="4149"/>
        </w:tabs>
        <w:rPr>
          <w:rFonts w:asciiTheme="minorHAnsi" w:eastAsiaTheme="minorEastAsia" w:hAnsiTheme="minorHAnsi" w:cstheme="minorBidi"/>
          <w:noProof/>
          <w:kern w:val="2"/>
          <w:sz w:val="24"/>
          <w:szCs w:val="24"/>
          <w:lang w:val="en-AU" w:eastAsia="en-AU"/>
        </w:rPr>
      </w:pPr>
      <w:hyperlink w:anchor="_Toc166453792" w:history="1">
        <w:r w:rsidR="004A6AAE" w:rsidRPr="00223B13">
          <w:rPr>
            <w:rStyle w:val="Hyperlink"/>
            <w:noProof/>
          </w:rPr>
          <w:t>E.</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Swarming with Vicon</w:t>
        </w:r>
        <w:r w:rsidR="004A6AAE">
          <w:rPr>
            <w:noProof/>
            <w:webHidden/>
          </w:rPr>
          <w:tab/>
        </w:r>
        <w:r w:rsidR="004A6AAE">
          <w:rPr>
            <w:noProof/>
            <w:webHidden/>
          </w:rPr>
          <w:fldChar w:fldCharType="begin"/>
        </w:r>
        <w:r w:rsidR="004A6AAE">
          <w:rPr>
            <w:noProof/>
            <w:webHidden/>
          </w:rPr>
          <w:instrText xml:space="preserve"> PAGEREF _Toc166453792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86BB7DC" w14:textId="5D45B4F3"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93" w:history="1">
        <w:r w:rsidR="004A6AAE" w:rsidRPr="00223B13">
          <w:rPr>
            <w:rStyle w:val="Hyperlink"/>
          </w:rPr>
          <w:t>VII. Future Work</w:t>
        </w:r>
        <w:r w:rsidR="004A6AAE">
          <w:rPr>
            <w:webHidden/>
          </w:rPr>
          <w:tab/>
        </w:r>
        <w:r w:rsidR="004A6AAE">
          <w:rPr>
            <w:webHidden/>
          </w:rPr>
          <w:fldChar w:fldCharType="begin"/>
        </w:r>
        <w:r w:rsidR="004A6AAE">
          <w:rPr>
            <w:webHidden/>
          </w:rPr>
          <w:instrText xml:space="preserve"> PAGEREF _Toc166453793 \h </w:instrText>
        </w:r>
        <w:r w:rsidR="004A6AAE">
          <w:rPr>
            <w:webHidden/>
          </w:rPr>
        </w:r>
        <w:r w:rsidR="004A6AAE">
          <w:rPr>
            <w:webHidden/>
          </w:rPr>
          <w:fldChar w:fldCharType="separate"/>
        </w:r>
        <w:r w:rsidR="004A6AAE">
          <w:rPr>
            <w:webHidden/>
          </w:rPr>
          <w:t>5</w:t>
        </w:r>
        <w:r w:rsidR="004A6AAE">
          <w:rPr>
            <w:webHidden/>
          </w:rPr>
          <w:fldChar w:fldCharType="end"/>
        </w:r>
      </w:hyperlink>
    </w:p>
    <w:p w14:paraId="277935FC" w14:textId="003AFA89"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94" w:history="1">
        <w:r w:rsidR="004A6AAE" w:rsidRPr="00223B13">
          <w:rPr>
            <w:rStyle w:val="Hyperlink"/>
          </w:rPr>
          <w:t>VIII. Conclusion</w:t>
        </w:r>
        <w:r w:rsidR="004A6AAE">
          <w:rPr>
            <w:webHidden/>
          </w:rPr>
          <w:tab/>
        </w:r>
        <w:r w:rsidR="004A6AAE">
          <w:rPr>
            <w:webHidden/>
          </w:rPr>
          <w:fldChar w:fldCharType="begin"/>
        </w:r>
        <w:r w:rsidR="004A6AAE">
          <w:rPr>
            <w:webHidden/>
          </w:rPr>
          <w:instrText xml:space="preserve"> PAGEREF _Toc166453794 \h </w:instrText>
        </w:r>
        <w:r w:rsidR="004A6AAE">
          <w:rPr>
            <w:webHidden/>
          </w:rPr>
        </w:r>
        <w:r w:rsidR="004A6AAE">
          <w:rPr>
            <w:webHidden/>
          </w:rPr>
          <w:fldChar w:fldCharType="separate"/>
        </w:r>
        <w:r w:rsidR="004A6AAE">
          <w:rPr>
            <w:webHidden/>
          </w:rPr>
          <w:t>5</w:t>
        </w:r>
        <w:r w:rsidR="004A6AAE">
          <w:rPr>
            <w:webHidden/>
          </w:rPr>
          <w:fldChar w:fldCharType="end"/>
        </w:r>
      </w:hyperlink>
    </w:p>
    <w:p w14:paraId="7018CDD3" w14:textId="5D244036" w:rsidR="004A6AAE" w:rsidRDefault="00386289" w:rsidP="004A6AAE">
      <w:pPr>
        <w:pStyle w:val="TOC1"/>
        <w:rPr>
          <w:rFonts w:asciiTheme="minorHAnsi" w:eastAsiaTheme="minorEastAsia" w:hAnsiTheme="minorHAnsi" w:cstheme="minorBidi"/>
          <w:kern w:val="2"/>
          <w:sz w:val="24"/>
          <w:szCs w:val="24"/>
          <w:lang w:val="en-AU" w:eastAsia="en-AU"/>
        </w:rPr>
      </w:pPr>
      <w:hyperlink w:anchor="_Toc166453795" w:history="1">
        <w:r w:rsidR="004A6AAE" w:rsidRPr="00223B13">
          <w:rPr>
            <w:rStyle w:val="Hyperlink"/>
          </w:rPr>
          <w:t>References:</w:t>
        </w:r>
        <w:r w:rsidR="004A6AAE">
          <w:rPr>
            <w:webHidden/>
          </w:rPr>
          <w:tab/>
        </w:r>
        <w:r w:rsidR="004A6AAE">
          <w:rPr>
            <w:webHidden/>
          </w:rPr>
          <w:fldChar w:fldCharType="begin"/>
        </w:r>
        <w:r w:rsidR="004A6AAE">
          <w:rPr>
            <w:webHidden/>
          </w:rPr>
          <w:instrText xml:space="preserve"> PAGEREF _Toc166453795 \h </w:instrText>
        </w:r>
        <w:r w:rsidR="004A6AAE">
          <w:rPr>
            <w:webHidden/>
          </w:rPr>
        </w:r>
        <w:r w:rsidR="004A6AAE">
          <w:rPr>
            <w:webHidden/>
          </w:rPr>
          <w:fldChar w:fldCharType="separate"/>
        </w:r>
        <w:r w:rsidR="004A6AAE">
          <w:rPr>
            <w:webHidden/>
          </w:rPr>
          <w:t>6</w:t>
        </w:r>
        <w:r w:rsidR="004A6AAE">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453775"/>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w:t>
      </w:r>
      <w:r w:rsidR="004D0FA2" w:rsidRPr="00EA39D2">
        <w:t xml:space="preserve">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99BCD59" w:rsidR="00BA1893" w:rsidRPr="00EA39D2" w:rsidRDefault="00F32CE8" w:rsidP="00CF4979">
      <w:commentRangeStart w:id="13"/>
      <w:r w:rsidRPr="00EA39D2">
        <w:t xml:space="preserve">Heterogeneous swarming presents an opportunity to broaden the scope and applications of robotic swarms, enabling robots with differing degrees of computational power, </w:t>
      </w:r>
      <w:ins w:id="14" w:author="Shadi Abpeikar" w:date="2024-05-13T11:04:00Z" w16du:dateUtc="2024-05-13T01:04:00Z">
        <w:r w:rsidR="00294571">
          <w:t xml:space="preserve">capabilities, </w:t>
        </w:r>
      </w:ins>
      <w:proofErr w:type="gramStart"/>
      <w:r w:rsidRPr="00EA39D2">
        <w:t>sensors</w:t>
      </w:r>
      <w:proofErr w:type="gramEnd"/>
      <w:r w:rsidRPr="00EA39D2">
        <w:t xml:space="preserve"> and mobility to work together</w:t>
      </w:r>
      <w:commentRangeEnd w:id="13"/>
      <w:r w:rsidR="00FF419C">
        <w:rPr>
          <w:rStyle w:val="CommentReference"/>
        </w:rPr>
        <w:commentReference w:id="13"/>
      </w:r>
      <w:r w:rsidR="004D0FA2" w:rsidRPr="00EA39D2">
        <w:t>.</w:t>
      </w:r>
      <w:r w:rsidR="00307C45" w:rsidRPr="00EA39D2">
        <w:t xml:space="preserve"> </w:t>
      </w:r>
      <w:commentRangeStart w:id="15"/>
      <w:r w:rsidR="00307C45" w:rsidRPr="00EA39D2">
        <w:t>While many classical tasks of robotics swarms, which are loosely based on patterns found in nature, such as path</w:t>
      </w:r>
      <w:r w:rsidR="00CF4979">
        <w:t xml:space="preserve"> finding, source localization and area exploration and coverage. </w:t>
      </w:r>
      <w:proofErr w:type="gramStart"/>
      <w:r w:rsidR="00CF4979">
        <w:t>Furthermore</w:t>
      </w:r>
      <w:proofErr w:type="gramEnd"/>
      <w:r w:rsidR="00CF4979">
        <w:t xml:space="preserve"> nature utilizes collective motion and formations optimize efficiency of swarms with the implementation of formation control becoming an increasingly emerging research topic within the field.  </w:t>
      </w:r>
      <w:r w:rsidR="00307C45" w:rsidRPr="00EA39D2">
        <w:t xml:space="preserve"> </w:t>
      </w:r>
    </w:p>
    <w:p w14:paraId="10588A3A" w14:textId="734E7DDC" w:rsidR="009270C0" w:rsidRDefault="00CF4979" w:rsidP="00372E51">
      <w:r>
        <w:t xml:space="preserve">While current research within swarm robotics that is aimed towards formation control is modelled, </w:t>
      </w:r>
      <w:proofErr w:type="gramStart"/>
      <w:r>
        <w:t>simulated</w:t>
      </w:r>
      <w:proofErr w:type="gramEnd"/>
      <w:r>
        <w:t xml:space="preserve"> and implemented with the use of homogeneous swarms, formations within heterogeneous swarms </w:t>
      </w:r>
      <w:proofErr w:type="gramStart"/>
      <w:r>
        <w:t>is</w:t>
      </w:r>
      <w:proofErr w:type="gramEnd"/>
      <w:r>
        <w:t xml:space="preserve"> mostly uncovered. </w:t>
      </w:r>
      <w:commentRangeEnd w:id="15"/>
      <w:r w:rsidR="00850522">
        <w:rPr>
          <w:rStyle w:val="CommentReference"/>
        </w:rPr>
        <w:commentReference w:id="15"/>
      </w:r>
      <w:r>
        <w:t xml:space="preserve">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EF7E3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783DA176" w:rsidR="00EF7E30" w:rsidRPr="00EA39D2" w:rsidRDefault="00EF7E30" w:rsidP="00372E51">
      <w:proofErr w:type="spellStart"/>
      <w:r>
        <w:t>Formalise</w:t>
      </w:r>
      <w:proofErr w:type="spellEnd"/>
      <w:r>
        <w:t xml:space="preserve"> – aim of the paper is to create heterogeneous formations using homogeneous swarm code + generic formation </w:t>
      </w:r>
      <w:proofErr w:type="gramStart"/>
      <w:r>
        <w:t>code</w:t>
      </w:r>
      <w:proofErr w:type="gramEnd"/>
    </w:p>
    <w:p w14:paraId="2D3DB9B2" w14:textId="347B73AD" w:rsidR="00F32CE8" w:rsidRPr="00EB359A" w:rsidRDefault="00533184" w:rsidP="00EB359A">
      <w:pPr>
        <w:pStyle w:val="Heading1"/>
        <w:rPr>
          <w:rFonts w:eastAsiaTheme="majorEastAsia"/>
          <w:color w:val="0F4761" w:themeColor="accent1" w:themeShade="BF"/>
        </w:rPr>
      </w:pPr>
      <w:bookmarkStart w:id="16" w:name="_Toc166110449"/>
      <w:bookmarkStart w:id="17" w:name="_Toc166110588"/>
      <w:bookmarkStart w:id="18" w:name="_Toc166111358"/>
      <w:bookmarkStart w:id="19" w:name="_Toc166453442"/>
      <w:bookmarkStart w:id="20" w:name="_Toc166453776"/>
      <w:r w:rsidRPr="00EA39D2">
        <w:t>Background Info</w:t>
      </w:r>
      <w:bookmarkEnd w:id="16"/>
      <w:bookmarkEnd w:id="17"/>
      <w:bookmarkEnd w:id="18"/>
      <w:bookmarkEnd w:id="19"/>
      <w:bookmarkEnd w:id="20"/>
    </w:p>
    <w:p w14:paraId="1E90AD0B" w14:textId="76BF7B55" w:rsidR="009270C0" w:rsidRPr="00EA39D2" w:rsidRDefault="00CF4979" w:rsidP="00480446">
      <w:pPr>
        <w:pStyle w:val="Heading2"/>
      </w:pPr>
      <w:bookmarkStart w:id="21" w:name="_Toc166453443"/>
      <w:bookmarkStart w:id="22" w:name="_Toc166453777"/>
      <w:r>
        <w:t>Boid Swarming Algorithm</w:t>
      </w:r>
      <w:bookmarkEnd w:id="21"/>
      <w:bookmarkEnd w:id="22"/>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04A3178" w14:textId="176A45DF" w:rsidR="009270C0" w:rsidRPr="00EA39D2" w:rsidRDefault="00CF4979" w:rsidP="00480446">
      <w:pPr>
        <w:pStyle w:val="Heading2"/>
      </w:pPr>
      <w:bookmarkStart w:id="23" w:name="_Toc166453444"/>
      <w:bookmarkStart w:id="24" w:name="_Toc166453778"/>
      <w:commentRangeStart w:id="25"/>
      <w:r>
        <w:t>Collective Motion using Deep Reinforcement Learning</w:t>
      </w:r>
      <w:bookmarkEnd w:id="23"/>
      <w:bookmarkEnd w:id="24"/>
      <w:commentRangeEnd w:id="25"/>
      <w:r w:rsidR="001153DB">
        <w:rPr>
          <w:rStyle w:val="CommentReference"/>
          <w:b w:val="0"/>
        </w:rPr>
        <w:commentReference w:id="25"/>
      </w:r>
    </w:p>
    <w:p w14:paraId="63F9E317" w14:textId="2923A700" w:rsidR="00F32CE8" w:rsidRPr="00EA39D2" w:rsidRDefault="00CA4EF9" w:rsidP="00372E51">
      <w:proofErr w:type="spellStart"/>
      <w:r>
        <w:t>asd</w:t>
      </w:r>
      <w:proofErr w:type="spellEnd"/>
    </w:p>
    <w:p w14:paraId="50495CA9" w14:textId="5C452CBE" w:rsidR="003C1E62" w:rsidRPr="00EA39D2" w:rsidRDefault="00533184" w:rsidP="00480446">
      <w:pPr>
        <w:pStyle w:val="Heading1"/>
      </w:pPr>
      <w:bookmarkStart w:id="26" w:name="_Toc166110453"/>
      <w:bookmarkStart w:id="27" w:name="_Toc166110592"/>
      <w:bookmarkStart w:id="28" w:name="_Toc166111362"/>
      <w:bookmarkStart w:id="29" w:name="_Toc166453445"/>
      <w:bookmarkStart w:id="30" w:name="_Toc166453779"/>
      <w:r w:rsidRPr="00A00062">
        <w:t>Literature Review</w:t>
      </w:r>
      <w:bookmarkEnd w:id="26"/>
      <w:bookmarkEnd w:id="27"/>
      <w:bookmarkEnd w:id="28"/>
      <w:bookmarkEnd w:id="29"/>
      <w:bookmarkEnd w:id="30"/>
    </w:p>
    <w:p w14:paraId="3063A429" w14:textId="4A47B33F" w:rsidR="00FA23F6" w:rsidRPr="00480446" w:rsidRDefault="00126AAA" w:rsidP="00480446">
      <w:pPr>
        <w:pStyle w:val="Heading2"/>
        <w:numPr>
          <w:ilvl w:val="0"/>
          <w:numId w:val="14"/>
        </w:numPr>
      </w:pPr>
      <w:bookmarkStart w:id="31" w:name="_Toc166453446"/>
      <w:bookmarkStart w:id="32" w:name="_Toc166453780"/>
      <w:r>
        <w:t>The Boid</w:t>
      </w:r>
      <w:r w:rsidR="00CF4979">
        <w:t xml:space="preserve"> </w:t>
      </w:r>
      <w:r>
        <w:t xml:space="preserve">Model and </w:t>
      </w:r>
      <w:r w:rsidR="00EF7E30">
        <w:t xml:space="preserve">Swarm </w:t>
      </w:r>
      <w:r>
        <w:t>Formations</w:t>
      </w:r>
      <w:bookmarkEnd w:id="31"/>
      <w:bookmarkEnd w:id="32"/>
    </w:p>
    <w:p w14:paraId="6ABE701E" w14:textId="77777777" w:rsidR="006B4DF5" w:rsidRDefault="00CD33A1" w:rsidP="006B4DF5">
      <w:pPr>
        <w:divId w:val="1833983594"/>
      </w:pPr>
      <w:commentRangeStart w:id="33"/>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w:t>
      </w:r>
      <w:r w:rsidR="00717CFB" w:rsidRPr="00EA39D2">
        <w:lastRenderedPageBreak/>
        <w:t xml:space="preserve">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commentRangeEnd w:id="33"/>
      <w:r w:rsidR="00AE195D">
        <w:rPr>
          <w:rStyle w:val="CommentReference"/>
        </w:rPr>
        <w:commentReference w:id="33"/>
      </w:r>
      <w:r w:rsidR="000325B1">
        <w:t xml:space="preserve"> </w:t>
      </w:r>
    </w:p>
    <w:p w14:paraId="70C1EBF4" w14:textId="163DDEA6" w:rsidR="007169B7" w:rsidRDefault="00425122" w:rsidP="006B4DF5">
      <w:pPr>
        <w:divId w:val="1833983594"/>
      </w:pPr>
      <w:commentRangeStart w:id="34"/>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 a key form of this is in creating defined formations.</w:t>
      </w:r>
      <w:commentRangeEnd w:id="34"/>
      <w:r w:rsidR="00996290">
        <w:rPr>
          <w:rStyle w:val="CommentReference"/>
        </w:rPr>
        <w:commentReference w:id="34"/>
      </w:r>
      <w:r w:rsidRPr="006E1662">
        <w:rPr>
          <w14:ligatures w14:val="none"/>
        </w:rPr>
        <w:t xml:space="preserve"> In recent history this challenge has been approached in many ways,</w:t>
      </w:r>
      <w:r w:rsidR="007823EC" w:rsidRPr="006E1662">
        <w:rPr>
          <w14:ligatures w14:val="none"/>
        </w:rPr>
        <w:t xml:space="preserve"> however this </w:t>
      </w:r>
      <w:del w:id="35" w:author="Shadi Abpeikar" w:date="2024-05-13T11:17:00Z" w16du:dateUtc="2024-05-13T01:17:00Z">
        <w:r w:rsidR="007823EC" w:rsidRPr="006E1662" w:rsidDel="006E428B">
          <w:rPr>
            <w14:ligatures w14:val="none"/>
          </w:rPr>
          <w:delText xml:space="preserve">paper </w:delText>
        </w:r>
      </w:del>
      <w:ins w:id="36" w:author="Shadi Abpeikar" w:date="2024-05-13T11:17:00Z" w16du:dateUtc="2024-05-13T01:17:00Z">
        <w:r w:rsidR="006E428B">
          <w:rPr>
            <w14:ligatures w14:val="none"/>
          </w:rPr>
          <w:t>project</w:t>
        </w:r>
        <w:r w:rsidR="006E428B" w:rsidRPr="006E1662">
          <w:rPr>
            <w14:ligatures w14:val="none"/>
          </w:rPr>
          <w:t xml:space="preserve"> </w:t>
        </w:r>
      </w:ins>
      <w:r w:rsidR="007823EC" w:rsidRPr="006E1662">
        <w:rPr>
          <w14:ligatures w14:val="none"/>
        </w:rPr>
        <w:t>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0AD052C1" w14:textId="7964AEC5" w:rsidR="00FB3A4F" w:rsidRDefault="00566B9C" w:rsidP="00FB3A4F">
      <w:pPr>
        <w:divId w:val="1833983594"/>
      </w:pPr>
      <w:r>
        <w:t xml:space="preserve">However the current research into </w:t>
      </w:r>
      <w:commentRangeStart w:id="37"/>
      <w:r>
        <w:t>formation control</w:t>
      </w:r>
      <w:commentRangeEnd w:id="37"/>
      <w:r w:rsidR="005E5A6F">
        <w:rPr>
          <w:rStyle w:val="CommentReference"/>
        </w:rPr>
        <w:commentReference w:id="37"/>
      </w:r>
      <w:r>
        <w:t xml:space="preserve"> through emergent behaviours is pervaded by 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xml:space="preserve">, with the new research presented in this thesis, we </w:t>
      </w:r>
      <w:proofErr w:type="spellStart"/>
      <w:r w:rsidR="0049303E">
        <w:t>utilise</w:t>
      </w:r>
      <w:proofErr w:type="spellEnd"/>
      <w:r w:rsidR="0049303E">
        <w:t xml:space="preserve"> </w:t>
      </w:r>
      <w:commentRangeStart w:id="38"/>
      <w:r w:rsidR="0049303E">
        <w:t>deep learning</w:t>
      </w:r>
      <w:commentRangeEnd w:id="38"/>
      <w:r w:rsidR="00FA5E31">
        <w:rPr>
          <w:rStyle w:val="CommentReference"/>
        </w:rPr>
        <w:commentReference w:id="38"/>
      </w:r>
      <w:r w:rsidR="0049303E">
        <w:t xml:space="preserve"> to create completely emergent behaviour within heterogeneous swarms, this type of formation has been previously seen within homogeneous swarms and other types of multi-</w:t>
      </w:r>
      <w:r w:rsidR="0049303E">
        <w:t>agent scenarios</w:t>
      </w:r>
      <w:r w:rsidR="00126AAA">
        <w:t>. For example</w:t>
      </w:r>
      <w:r w:rsidR="006B0BF3">
        <w:t xml:space="preserve">, </w:t>
      </w:r>
      <w:proofErr w:type="spellStart"/>
      <w:r w:rsidR="00126AAA">
        <w:t>H</w:t>
      </w:r>
      <w:r w:rsidR="007169B7">
        <w:t>ütte</w:t>
      </w:r>
      <w:r w:rsidR="00126AAA">
        <w:t>nrauch</w:t>
      </w:r>
      <w:proofErr w:type="spellEnd"/>
      <w:r w:rsidR="00126AAA">
        <w:t xml:space="preserve"> et al.</w:t>
      </w:r>
      <w:r w:rsidR="007169B7">
        <w:t xml:space="preserve"> controls the entire swarm through the use of deep reinforcement learning </w:t>
      </w:r>
      <w:r w:rsidR="00126AAA">
        <w:fldChar w:fldCharType="begin"/>
      </w:r>
      <w:r w:rsidR="007169B7">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126AAA">
        <w:fldChar w:fldCharType="separate"/>
      </w:r>
      <w:r w:rsidR="007169B7" w:rsidRPr="007169B7">
        <w:t>[16]</w:t>
      </w:r>
      <w:r w:rsidR="00126AAA">
        <w:fldChar w:fldCharType="end"/>
      </w:r>
      <w:r w:rsidR="007169B7">
        <w:t>, while</w:t>
      </w:r>
      <w:del w:id="39" w:author="Shadi Abpeikar" w:date="2024-05-13T11:40:00Z" w16du:dateUtc="2024-05-13T01:40:00Z">
        <w:r w:rsidR="007169B7" w:rsidDel="002C3770">
          <w:delText xml:space="preserve"> in a conference paper in 2021,</w:delText>
        </w:r>
      </w:del>
      <w:r w:rsidR="007169B7">
        <w:t xml:space="preserve"> </w:t>
      </w:r>
      <w:proofErr w:type="spellStart"/>
      <w:r w:rsidR="007169B7">
        <w:t>Bezcioglu</w:t>
      </w:r>
      <w:proofErr w:type="spellEnd"/>
      <w:r w:rsidR="007169B7">
        <w:t xml:space="preserve"> et al. demonstrates flocking through a global state space matrix utilizing deep reinforcement learning </w:t>
      </w:r>
      <w:r w:rsidR="007169B7">
        <w:fldChar w:fldCharType="begin"/>
      </w:r>
      <w:r w:rsidR="007169B7">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7169B7">
        <w:rPr>
          <w:rFonts w:ascii="Cambria Math" w:hAnsi="Cambria Math" w:cs="Cambria Math"/>
        </w:rPr>
        <w:instrText>∈</w:instrText>
      </w:r>
      <w:r w:rsidR="007169B7">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7169B7">
        <w:fldChar w:fldCharType="separate"/>
      </w:r>
      <w:r w:rsidR="007169B7" w:rsidRPr="007169B7">
        <w:t>[17]</w:t>
      </w:r>
      <w:r w:rsidR="007169B7">
        <w:fldChar w:fldCharType="end"/>
      </w:r>
      <w:r w:rsidR="007169B7">
        <w:t>, these papers show that there is significant interest and investment in the conceptualization and realization of swarming formation control through a variety of different approaches, however there is not much literature to show research on a wide variety of formation control techniques being applied</w:t>
      </w:r>
      <w:r w:rsidR="006B0BF3">
        <w:t xml:space="preserve"> to heterogeneous swarms</w:t>
      </w:r>
      <w:r w:rsidR="0049303E">
        <w:t>.</w:t>
      </w:r>
    </w:p>
    <w:p w14:paraId="73364546" w14:textId="59E183DF" w:rsidR="00A06694" w:rsidRDefault="00A06694" w:rsidP="00714055">
      <w:pPr>
        <w:pStyle w:val="Heading2"/>
        <w:divId w:val="1833983594"/>
      </w:pPr>
      <w:bookmarkStart w:id="40" w:name="_Toc166453447"/>
      <w:bookmarkStart w:id="41" w:name="_Toc166453781"/>
      <w:r>
        <w:t>Applications</w:t>
      </w:r>
      <w:r w:rsidRPr="00EA39D2">
        <w:t xml:space="preserve"> of </w:t>
      </w:r>
      <w:r w:rsidRPr="00480446">
        <w:rPr>
          <w:rStyle w:val="Heading3Char"/>
          <w:i w:val="0"/>
          <w:iCs/>
        </w:rPr>
        <w:t>Heterogeneous</w:t>
      </w:r>
      <w:r w:rsidRPr="00EA39D2">
        <w:t xml:space="preserve"> Swarms</w:t>
      </w:r>
      <w:bookmarkEnd w:id="40"/>
      <w:bookmarkEnd w:id="41"/>
    </w:p>
    <w:p w14:paraId="29B071F6" w14:textId="77777777"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4B12B8">
        <w:instrText xml:space="preserve"> ADDIN ZOTERO_ITEM CSL_CITATION {"citationID":"uFm1CsaX","properties":{"formattedCitation":"[18], [19]","plainCitation":"[18], [19]","noteIndex":0},"citationItems":[{"id":194,"uris":["http://zotero.org/users/13882592/items/M9GCNAQ4"],"itemData":{"id":194,"type":"paper-conference","abstract":"A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4B12B8" w:rsidRPr="004B12B8">
        <w:t>[18], [19]</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4B12B8">
        <w:instrText xml:space="preserve"> ADDIN ZOTERO_ITEM CSL_CITATION {"citationID":"Fu558nwG","properties":{"formattedCitation":"[6], [20], [21], [22], [23], [24]","plainCitation":"[6], [20], [21], [22], [23], [24]","noteIndex":0},"citationItems":[{"id":156,"uris":["http://zotero.org/users/13882592/items/QHATH2VG"],"itemData":{"id":156,"type":"article-journal","abstract":"While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4B12B8" w:rsidRPr="004B12B8">
        <w:t>[6], [20], [21], [22], [23], [24]</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8C7B91">
        <w:instrText xml:space="preserve"> ADDIN ZOTERO_ITEM CSL_CITATION {"citationID":"3zeXceen","properties":{"formattedCitation":"[24]","plainCitation":"[24]","noteIndex":0},"citationItems":[{"id":192,"uris":["http://zotero.org/users/13882592/items/U4SG2J2C"],"itemData":{"id":192,"type":"paper-conference","abstract":"Swarm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8C7B91" w:rsidRPr="008C7B91">
        <w:t>[24]</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1677AC">
        <w:instrText xml:space="preserve"> ADDIN ZOTERO_ITEM CSL_CITATION {"citationID":"PHZc3Q88","properties":{"formattedCitation":"[25]","plainCitation":"[25]","noteIndex":0},"citationItems":[{"id":205,"uris":["http://zotero.org/users/13882592/items/QJ3SIHLN"],"itemData":{"id":205,"type":"paper-conference","abstract":"Robotics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1677AC" w:rsidRPr="001677AC">
        <w:t>[25]</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77777777"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instrText xml:space="preserve"> ADDIN ZOTERO_ITEM CSL_CITATION {"citationID":"wLWh2YHx","properties":{"formattedCitation":"[26]","plainCitation":"[26]","noteIndex":0},"citationItems":[{"id":210,"uris":["http://zotero.org/users/13882592/items/ADVKITX4"],"itemData":{"id":210,"type":"article-journal","abstract":"Swarm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Pr="00544CA7">
        <w:t>[26]</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instrText xml:space="preserve"> ADDIN ZOTERO_ITEM CSL_CITATION {"citationID":"Lxpscqtl","properties":{"formattedCitation":"[27]","plainCitation":"[27]","noteIndex":0},"citationItems":[{"id":4,"uris":["http://zotero.org/users/13882592/items/QEIY2R7J"],"itemData":{"id":4,"type":"article-journal","abstract":"Swarm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Pr="00544CA7">
        <w:t>[27]</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t xml:space="preserve">Recent research has shown success in formations of heterogeneous swarms with differing levels of diversity within the swarm populations </w:t>
      </w:r>
      <w:r w:rsidR="00C14084">
        <w:fldChar w:fldCharType="begin"/>
      </w:r>
      <w:r w:rsidR="00472BEF">
        <w:instrText xml:space="preserve"> ADDIN ZOTERO_ITEM CSL_CITATION {"citationID":"q7Vqfi1T","properties":{"formattedCitation":"[28], [29], [30]","plainCitation":"[28], [29], [30]","noteIndex":0},"citationItems":[{"id":113,"uris":["http://zotero.org/users/13882592/items/8F94DYKC"],"itemData":{"id":113,"type":"paper-conference","abstract":"This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472BEF" w:rsidRPr="00472BEF">
        <w:t>[28], [29], [30]</w:t>
      </w:r>
      <w:r w:rsidR="00C14084">
        <w:fldChar w:fldCharType="end"/>
      </w:r>
      <w:r w:rsidR="00C14084">
        <w:t>.  However, many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53963C54" w:rsidR="00F86293" w:rsidRPr="008C7B91" w:rsidRDefault="00CF4979" w:rsidP="00CF4979">
      <w:pPr>
        <w:pStyle w:val="Text"/>
        <w:divId w:val="1833983594"/>
      </w:pPr>
      <w:r>
        <w:lastRenderedPageBreak/>
        <w:t xml:space="preserve">To introduce swarming formation this project will utilise prior research done using homogeneous swarms. Boid rules were modified using deep reinforcement learning AI to generate emergent collective behaviours </w:t>
      </w:r>
      <w:r>
        <w:fldChar w:fldCharType="begin"/>
      </w:r>
      <w:r>
        <w:instrText xml:space="preserve"> ADDIN ZOTERO_ITEM CSL_CITATION {"citationID":"gBd7g8oK","properties":{"formattedCitation":"[31]","plainCitation":"[31]","noteIndex":0},"citationItems":[{"id":214,"uris":["http://zotero.org/users/13882592/items/KLAJMFA8"],"itemData":{"id":214,"type":"article-journal","abstract":"Collective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Pr="00CF4979">
        <w:t>[31]</w:t>
      </w:r>
      <w:r>
        <w:fldChar w:fldCharType="end"/>
      </w:r>
      <w:r>
        <w:t xml:space="preserve">, within the paper by Abpeikar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42" w:name="_Toc166453448"/>
      <w:bookmarkStart w:id="43" w:name="_Toc166453782"/>
      <w:r w:rsidRPr="00EA39D2">
        <w:t>Benefits of Heterogeneous Swarms</w:t>
      </w:r>
      <w:bookmarkEnd w:id="42"/>
      <w:bookmarkEnd w:id="43"/>
    </w:p>
    <w:p w14:paraId="1041E432" w14:textId="2A9FC227"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CF4979">
        <w:instrText xml:space="preserve"> ADDIN ZOTERO_ITEM CSL_CITATION {"citationID":"0jIc1y1E","properties":{"formattedCitation":"[32]","plainCitation":"[32]","noteIndex":0},"citationItems":[{"id":166,"uris":["http://zotero.org/users/13882592/items/J4AMD9HT"],"itemData":{"id":166,"type":"chapter","abstract":"Most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CF4979" w:rsidRPr="00CF4979">
        <w:t>[32]</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CF4979">
        <w:instrText xml:space="preserve"> ADDIN ZOTERO_ITEM CSL_CITATION {"citationID":"ONKFez3Y","properties":{"formattedCitation":"[33]","plainCitation":"[33]","noteIndex":0},"citationItems":[{"id":89,"uris":["http://zotero.org/users/13882592/items/25EF3VN4"],"itemData":{"id":89,"type":"article-journal","abstract":"Swarm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CF4979" w:rsidRPr="00CF4979">
        <w:t>[33]</w:t>
      </w:r>
      <w:r>
        <w:fldChar w:fldCharType="end"/>
      </w:r>
      <w:r>
        <w:t xml:space="preserve">. An approach to the widely opened horizons of heterogeneous swarming can be seen within the experiment by Dorigo et al. </w:t>
      </w:r>
      <w:r>
        <w:fldChar w:fldCharType="begin"/>
      </w:r>
      <w:r w:rsidR="00544CA7">
        <w:instrText xml:space="preserve"> ADDIN ZOTERO_ITEM CSL_CITATION {"citationID":"7PKjOEms","properties":{"formattedCitation":"[27]","plainCitation":"[27]","noteIndex":0},"citationItems":[{"id":4,"uris":["http://zotero.org/users/13882592/items/QEIY2R7J"],"itemData":{"id":4,"type":"article-journal","abstract":"Swarm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544CA7" w:rsidRPr="00544CA7">
        <w:t>[27]</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CF4979">
        <w:instrText xml:space="preserve"> ADDIN ZOTERO_ITEM CSL_CITATION {"citationID":"iyxRqg75","properties":{"formattedCitation":"[34]","plainCitation":"[34]","noteIndex":0},"citationItems":[{"id":1,"uris":["http://zotero.org/users/13882592/items/SBU4EMZB"],"itemData":{"id":1,"type":"paper-conference","abstract":"In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CF4979" w:rsidRPr="00CF4979">
        <w:t>[34]</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472BEF">
        <w:instrText xml:space="preserve"> ADDIN ZOTERO_ITEM CSL_CITATION {"citationID":"gMPzntIt","properties":{"formattedCitation":"[28]","plainCitation":"[28]","noteIndex":0},"citationItems":[{"id":10,"uris":["http://zotero.org/users/13882592/items/BL3TV8PD"],"itemData":{"id":10,"type":"article-journal","abstract":"We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472BEF" w:rsidRPr="00472BEF">
        <w:t>[28]</w:t>
      </w:r>
      <w:r w:rsidR="00A06694">
        <w:fldChar w:fldCharType="end"/>
      </w:r>
      <w:r w:rsidR="00A06694">
        <w:t>.</w:t>
      </w:r>
    </w:p>
    <w:p w14:paraId="1D354FA2" w14:textId="757BD9C3" w:rsidR="003446F5" w:rsidRPr="00C14084" w:rsidRDefault="00A06694" w:rsidP="00C14084">
      <w:r>
        <w:t xml:space="preserve">Formations within swarms can provide both crucial </w:t>
      </w:r>
      <w:r w:rsidR="00714055">
        <w:t>placements</w:t>
      </w:r>
      <w:r>
        <w:t xml:space="preserve"> to optimize efficiency as well as organization within swarms, this is particularly crucial to heterogeneous swarming</w:t>
      </w:r>
      <w:r w:rsidR="00714055">
        <w:t xml:space="preserve">. These could be seen useful across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E0FE47B" w14:textId="20A4C9D6" w:rsidR="00480446" w:rsidRPr="00C14084" w:rsidRDefault="00AE7130" w:rsidP="00C14084">
      <w:pPr>
        <w:pStyle w:val="Heading1"/>
        <w:rPr>
          <w:rFonts w:eastAsiaTheme="majorEastAsia"/>
          <w:color w:val="0F4761" w:themeColor="accent1" w:themeShade="BF"/>
        </w:rPr>
      </w:pPr>
      <w:bookmarkStart w:id="44" w:name="_Toc166453449"/>
      <w:bookmarkStart w:id="45" w:name="_Toc166453783"/>
      <w:r>
        <w:t>Planning</w:t>
      </w:r>
      <w:bookmarkEnd w:id="44"/>
      <w:bookmarkEnd w:id="45"/>
    </w:p>
    <w:p w14:paraId="26C2EA4E" w14:textId="0E047194" w:rsidR="00AE7130" w:rsidRDefault="00AE7130" w:rsidP="00AE7130">
      <w:pPr>
        <w:pStyle w:val="Heading2"/>
        <w:numPr>
          <w:ilvl w:val="0"/>
          <w:numId w:val="15"/>
        </w:numPr>
      </w:pPr>
      <w:bookmarkStart w:id="46" w:name="_Toc166453450"/>
      <w:bookmarkStart w:id="47" w:name="_Toc166453784"/>
      <w:r>
        <w:t>Project Plan</w:t>
      </w:r>
      <w:bookmarkEnd w:id="46"/>
      <w:bookmarkEnd w:id="47"/>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28 May 2024 respectively. The remainder of the project’s timeline is dictated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The project is effectively approached in two phases:</w:t>
      </w:r>
    </w:p>
    <w:p w14:paraId="03AEFA10" w14:textId="0E914029" w:rsidR="00A329F6" w:rsidRPr="00A329F6" w:rsidRDefault="00A329F6" w:rsidP="00A329F6">
      <w:pPr>
        <w:pStyle w:val="Text"/>
        <w:numPr>
          <w:ilvl w:val="0"/>
          <w:numId w:val="19"/>
        </w:numPr>
        <w:rPr>
          <w:b/>
          <w:bCs/>
        </w:rPr>
      </w:pPr>
      <w:r>
        <w:rPr>
          <w:b/>
          <w:bCs/>
        </w:rPr>
        <w:t xml:space="preserve">Phase 1: BOLT and RVR Swarm Boid Integration: </w:t>
      </w:r>
      <w:r>
        <w:t>Review and understand existing RVR and BOLT swarming codes, modify and develop code to connect Bolt as a boid agent to the code. Validate swarm formation through Vicon tracking and debug console.</w:t>
      </w:r>
    </w:p>
    <w:p w14:paraId="1C18FC4B" w14:textId="2C77C2C0" w:rsidR="00A329F6" w:rsidRPr="00A329F6" w:rsidRDefault="00A329F6" w:rsidP="00A329F6">
      <w:pPr>
        <w:pStyle w:val="Text"/>
        <w:numPr>
          <w:ilvl w:val="0"/>
          <w:numId w:val="19"/>
        </w:numPr>
        <w:rPr>
          <w:b/>
          <w:bCs/>
        </w:rPr>
      </w:pPr>
      <w:r>
        <w:rPr>
          <w:b/>
          <w:bCs/>
        </w:rPr>
        <w:t xml:space="preserve">Phase 2: Heterogeneous Formations: </w:t>
      </w:r>
      <w:r>
        <w:t xml:space="preserve">Research, review and develop </w:t>
      </w:r>
      <w:commentRangeStart w:id="48"/>
      <w:r>
        <w:t>formation control</w:t>
      </w:r>
      <w:commentRangeEnd w:id="48"/>
      <w:r w:rsidR="00B00274">
        <w:rPr>
          <w:rStyle w:val="CommentReference"/>
        </w:rPr>
        <w:commentReference w:id="48"/>
      </w:r>
      <w:r>
        <w:t xml:space="preserve"> for RVR and BOLT swarm to generate multiple different heterogeneous formations</w:t>
      </w:r>
      <w:r w:rsidR="002B19FA">
        <w:t xml:space="preserve"> through the implementation </w:t>
      </w:r>
      <w:proofErr w:type="gramStart"/>
      <w:r w:rsidR="002B19FA">
        <w:t xml:space="preserve">of </w:t>
      </w:r>
      <w:r>
        <w:t>.</w:t>
      </w:r>
      <w:proofErr w:type="gramEnd"/>
      <w:r>
        <w:t xml:space="preserve"> </w:t>
      </w: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49" w:name="_Toc166453451"/>
      <w:bookmarkStart w:id="50" w:name="_Toc166453785"/>
      <w:r>
        <w:t>Potential Difficulties</w:t>
      </w:r>
      <w:bookmarkEnd w:id="49"/>
      <w:bookmarkEnd w:id="50"/>
    </w:p>
    <w:p w14:paraId="4A9E9715" w14:textId="0950FADA"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w:t>
      </w:r>
      <w:r w:rsidR="00484E4F">
        <w:lastRenderedPageBreak/>
        <w:t xml:space="preserve">the potential reveal possible limitations. </w:t>
      </w:r>
      <w:r w:rsidR="00FE06DF">
        <w:t>Additionally, there may be further project difficulties as the practical nature of the project adds to a variable of uncertainty. Hence potential project difficulties that may arise are:</w:t>
      </w:r>
    </w:p>
    <w:p w14:paraId="05B7B22C" w14:textId="65C23DCC" w:rsidR="00FE06DF" w:rsidRDefault="00FE06DF" w:rsidP="00640A0B">
      <w:pPr>
        <w:pStyle w:val="Text"/>
        <w:numPr>
          <w:ilvl w:val="5"/>
          <w:numId w:val="13"/>
        </w:numPr>
      </w:pPr>
      <w:commentRangeStart w:id="51"/>
      <w:r>
        <w:t>Delays in the completion of tasks resulting in overall right-shifting of the timeline, this can result from issues such as additional testing and debugging being required as well as faulty, damaged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modifying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7B6158CF" w:rsidR="00246BED" w:rsidRDefault="00246BED" w:rsidP="00FE06DF">
      <w:pPr>
        <w:pStyle w:val="Text"/>
        <w:numPr>
          <w:ilvl w:val="5"/>
          <w:numId w:val="13"/>
        </w:numPr>
      </w:pPr>
      <w:r>
        <w:t xml:space="preserve">Compatibility issues may arise between RVR mounted Raspberry Pi 3B+s and </w:t>
      </w:r>
      <w:r w:rsidR="00640A0B">
        <w:t>Bolts.</w:t>
      </w:r>
      <w:commentRangeEnd w:id="51"/>
      <w:r w:rsidR="00C31828">
        <w:rPr>
          <w:rStyle w:val="CommentReference"/>
        </w:rPr>
        <w:commentReference w:id="51"/>
      </w:r>
    </w:p>
    <w:p w14:paraId="62AFF11A" w14:textId="5792C52F" w:rsidR="00640A0B" w:rsidRDefault="00CA5C91" w:rsidP="00640A0B">
      <w:pPr>
        <w:pStyle w:val="Text"/>
        <w:spacing w:before="240" w:after="240"/>
      </w:pPr>
      <w:r>
        <w:t xml:space="preserve">By having a good situational awareness of the possible difficulties that may be encountered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r w:rsidR="00640A0B">
        <w:t xml:space="preserve"> </w:t>
      </w:r>
      <w:r w:rsidR="00CA622E">
        <w:t xml:space="preserve"> </w:t>
      </w:r>
    </w:p>
    <w:p w14:paraId="70D5D466" w14:textId="31446269" w:rsidR="00640A0B" w:rsidRDefault="00640A0B" w:rsidP="00640A0B">
      <w:pPr>
        <w:pStyle w:val="Text"/>
        <w:numPr>
          <w:ilvl w:val="0"/>
          <w:numId w:val="17"/>
        </w:numPr>
      </w:pPr>
      <w:r>
        <w:t>By consulting with subject matter experts on the code base (thesis supervisors) as well as using up-to-date libraries the impact of this potential project difficulty can be mitigated</w:t>
      </w:r>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Testing connections before beginning of running main code, implementation of alternative and contingency methods for Bluetooth.</w:t>
      </w:r>
    </w:p>
    <w:p w14:paraId="4C690218" w14:textId="5365A4D8" w:rsidR="000E2A06" w:rsidRDefault="000E2A06" w:rsidP="000E2A06">
      <w:pPr>
        <w:pStyle w:val="Text"/>
        <w:spacing w:before="240"/>
      </w:pPr>
      <w:r>
        <w:t>Through the implementation of these strategies, as well as maintaining a good level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52" w:name="_Toc166453452"/>
      <w:bookmarkStart w:id="53" w:name="_Toc166453786"/>
      <w:r w:rsidRPr="00EA39D2">
        <w:t>Methodology</w:t>
      </w:r>
      <w:bookmarkEnd w:id="52"/>
      <w:bookmarkEnd w:id="53"/>
    </w:p>
    <w:p w14:paraId="67B821B5" w14:textId="5D795B54" w:rsidR="00F87983" w:rsidRDefault="00480C10" w:rsidP="00AE7130">
      <w:pPr>
        <w:pStyle w:val="Heading2"/>
        <w:numPr>
          <w:ilvl w:val="0"/>
          <w:numId w:val="16"/>
        </w:numPr>
      </w:pPr>
      <w:bookmarkStart w:id="54" w:name="_Toc166453453"/>
      <w:bookmarkStart w:id="55" w:name="_Toc166453787"/>
      <w:r w:rsidRPr="00EA39D2">
        <w:t>Research Design</w:t>
      </w:r>
      <w:bookmarkEnd w:id="54"/>
      <w:bookmarkEnd w:id="55"/>
    </w:p>
    <w:p w14:paraId="1BB1B4C2" w14:textId="5C2F2318" w:rsidR="00F87983" w:rsidRPr="00F87983" w:rsidRDefault="00A329F6" w:rsidP="00F87983">
      <w:pPr>
        <w:pStyle w:val="Text"/>
      </w:pPr>
      <w:r>
        <w:t xml:space="preserve">The main objective of this research project is to achieve heterogeneous swarm formations using Sphero BOLT and RVR robots. </w:t>
      </w:r>
      <w:proofErr w:type="gramStart"/>
      <w:r>
        <w:t>In order to</w:t>
      </w:r>
      <w:proofErr w:type="gramEnd"/>
      <w:r>
        <w:t xml:space="preserve"> achieve this research and literature review has been conducted to </w:t>
      </w:r>
      <w:proofErr w:type="spellStart"/>
      <w:r>
        <w:t>analyse</w:t>
      </w:r>
      <w:proofErr w:type="spellEnd"/>
      <w:r>
        <w:t xml:space="preserve"> and </w:t>
      </w:r>
      <w:r w:rsidR="00472BEF">
        <w:t>understand different kinds of swarming and formation control in both 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56" w:name="_Toc166453454"/>
      <w:bookmarkStart w:id="57" w:name="_Toc166453788"/>
      <w:r w:rsidRPr="00EA39D2">
        <w:t>Background Theory and Analysis</w:t>
      </w:r>
      <w:bookmarkEnd w:id="56"/>
      <w:bookmarkEnd w:id="57"/>
    </w:p>
    <w:p w14:paraId="342901FA" w14:textId="43F747A5"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instrText xml:space="preserve"> ADDIN ZOTERO_ITEM CSL_CITATION {"citationID":"jybWC3nt","properties":{"formattedCitation":"[2]","plainCitation":"[2]","noteIndex":0},"citationItems":[{"id":92,"uris":["http://zotero.org/users/13882592/items/SXL2ZSGE"],"itemData":{"id":92,"type":"paper-conference","abstract":"The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commentRangeStart w:id="58"/>
      <w:r w:rsidRPr="00472BEF">
        <w:rPr>
          <w:b/>
          <w:bCs/>
        </w:rPr>
        <w:t>Separation</w:t>
      </w:r>
      <w:r>
        <w:rPr>
          <w:b/>
          <w:bCs/>
        </w:rPr>
        <w:t>:</w:t>
      </w:r>
      <w:r>
        <w:t xml:space="preserve"> move away from nearby agents to prevent collision</w:t>
      </w:r>
    </w:p>
    <w:p w14:paraId="291DF3C9" w14:textId="7FF4EE4E" w:rsidR="00F60486" w:rsidRDefault="00F60486" w:rsidP="00F60486">
      <w:pPr>
        <w:pStyle w:val="Text"/>
        <w:ind w:left="720" w:firstLine="0"/>
        <w:jc w:val="center"/>
        <w:rPr>
          <w:b/>
          <w:bCs/>
        </w:rP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1EB4B2D5" w14:textId="587F1A13" w:rsidR="00F60486" w:rsidRPr="00F60486" w:rsidRDefault="00F60486" w:rsidP="00F60486">
      <w:pPr>
        <w:pStyle w:val="FigureLabel"/>
      </w:pPr>
      <w:r w:rsidRPr="00F60486">
        <w:t xml:space="preserve">Figure 1A: Separation Diagram </w:t>
      </w:r>
      <w:r w:rsidRPr="00F60486">
        <w:fldChar w:fldCharType="begin"/>
      </w:r>
      <w:r w:rsidRPr="00F60486">
        <w:instrText xml:space="preserve"> ADDIN ZOTERO_ITEM CSL_CITATION {"citationID":"OlyOYnPn","properties":{"formattedCitation":"[2]","plainCitation":"[2]","noteIndex":0},"citationItems":[{"id":92,"uris":["http://zotero.org/users/13882592/items/SXL2ZSGE"],"itemData":{"id":92,"type":"paper-conference","abstract":"The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DA407B" w14:textId="1C0498F4" w:rsidR="00F60486" w:rsidRDefault="00F60486" w:rsidP="00F60486">
      <w:pPr>
        <w:pStyle w:val="Text"/>
        <w:ind w:left="720" w:firstLine="0"/>
        <w:jc w:val="center"/>
        <w:rPr>
          <w:b/>
          <w:bCs/>
        </w:rP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5AC1ED3" w14:textId="262C07E7" w:rsidR="00F60486" w:rsidRPr="00F60486" w:rsidRDefault="00F60486" w:rsidP="00F60486">
      <w:pPr>
        <w:pStyle w:val="FigureLabel"/>
      </w:pPr>
      <w:r w:rsidRPr="00F60486">
        <w:t>Figure 1</w:t>
      </w:r>
      <w:r>
        <w:t>B</w:t>
      </w:r>
      <w:r w:rsidRPr="00F60486">
        <w:t xml:space="preserve">: </w:t>
      </w:r>
      <w:r>
        <w:t xml:space="preserve">Alignment </w:t>
      </w:r>
      <w:r w:rsidRPr="00F60486">
        <w:t xml:space="preserve">Diagram </w:t>
      </w:r>
      <w:r w:rsidRPr="00F60486">
        <w:fldChar w:fldCharType="begin"/>
      </w:r>
      <w:r w:rsidR="00CF4979">
        <w:instrText xml:space="preserve"> ADDIN ZOTERO_ITEM CSL_CITATION {"citationID":"67wEiDwU","properties":{"formattedCitation":"[2]","plainCitation":"[2]","noteIndex":0},"citationItems":[{"id":92,"uris":["http://zotero.org/users/13882592/items/SXL2ZSGE"],"itemData":{"id":92,"type":"paper-conference","abstract":"The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2BA12F18"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06E01A7D" w:rsidR="00F60486" w:rsidRDefault="00F60486" w:rsidP="00F60486">
      <w:pPr>
        <w:pStyle w:val="Text"/>
        <w:ind w:left="720" w:firstLine="0"/>
        <w:rPr>
          <w:b/>
          <w:bCs/>
        </w:rPr>
      </w:pPr>
      <w:r>
        <w:rPr>
          <w:b/>
          <w:bCs/>
        </w:rPr>
        <w:tab/>
      </w: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61E342AC" w:rsidR="002B19FA" w:rsidRDefault="00F60486" w:rsidP="00933918">
      <w:pPr>
        <w:pStyle w:val="FigureLabel"/>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CF4979">
        <w:instrText xml:space="preserve"> ADDIN ZOTERO_ITEM CSL_CITATION {"citationID":"ZzNeQbPF","properties":{"formattedCitation":"[2]","plainCitation":"[2]","noteIndex":0},"citationItems":[{"id":92,"uris":["http://zotero.org/users/13882592/items/SXL2ZSGE"],"itemData":{"id":92,"type":"paper-conference","abstract":"The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commentRangeEnd w:id="58"/>
      <w:r w:rsidR="001B67D5">
        <w:rPr>
          <w:rStyle w:val="CommentReference"/>
          <w:i w:val="0"/>
          <w:iCs w:val="0"/>
        </w:rPr>
        <w:commentReference w:id="58"/>
      </w:r>
    </w:p>
    <w:p w14:paraId="20723CAB" w14:textId="77777777" w:rsidR="002B19FA" w:rsidRPr="002B19FA" w:rsidRDefault="002B19FA" w:rsidP="00F60486">
      <w:pPr>
        <w:pStyle w:val="Text"/>
        <w:ind w:left="720" w:firstLine="0"/>
      </w:pPr>
    </w:p>
    <w:p w14:paraId="65E6E305" w14:textId="1892596E" w:rsidR="00533184" w:rsidRPr="00EA39D2" w:rsidRDefault="00533184" w:rsidP="00AE7130">
      <w:pPr>
        <w:pStyle w:val="Heading1"/>
      </w:pPr>
      <w:bookmarkStart w:id="59" w:name="_Toc166453455"/>
      <w:bookmarkStart w:id="60" w:name="_Toc166453789"/>
      <w:r w:rsidRPr="00EA39D2">
        <w:t>Current Progress</w:t>
      </w:r>
      <w:bookmarkEnd w:id="59"/>
      <w:bookmarkEnd w:id="60"/>
    </w:p>
    <w:p w14:paraId="4235596E" w14:textId="0D549FE8" w:rsidR="00480C10" w:rsidRDefault="002B19FA" w:rsidP="00AE7130">
      <w:pPr>
        <w:pStyle w:val="Heading2"/>
      </w:pPr>
      <w:bookmarkStart w:id="61" w:name="_Toc166453456"/>
      <w:bookmarkStart w:id="62" w:name="_Toc166453790"/>
      <w:r>
        <w:t>Sphero</w:t>
      </w:r>
      <w:r w:rsidR="00480C10" w:rsidRPr="00EA39D2">
        <w:t xml:space="preserve"> BOLT and RVR capabilities</w:t>
      </w:r>
      <w:bookmarkEnd w:id="61"/>
      <w:bookmarkEnd w:id="62"/>
    </w:p>
    <w:p w14:paraId="1428AC2E" w14:textId="77777777" w:rsidR="005746E1" w:rsidRDefault="00933918" w:rsidP="004A6AAE">
      <w:pPr>
        <w:pStyle w:val="Text"/>
      </w:pPr>
      <w:r>
        <w:t xml:space="preserve">The Sphero BOLT </w:t>
      </w:r>
      <w:r w:rsidR="004A6AAE">
        <w:t xml:space="preserve">and RVR </w:t>
      </w:r>
      <w:r w:rsidR="005746E1">
        <w:t xml:space="preserve">are both low cost consumer grade products that </w:t>
      </w:r>
      <w:r w:rsidR="004A6AAE">
        <w:t xml:space="preserve">have differing capabilities in regards to both their sensors and effectors </w:t>
      </w:r>
      <w:r w:rsidR="004A6AAE">
        <w:fldChar w:fldCharType="begin"/>
      </w:r>
      <w:r w:rsidR="004A6AAE">
        <w:instrText xml:space="preserve"> ADDIN ZOTERO_ITEM CSL_CITATION {"citationID":"20bGw3rX","properties":{"formattedCitation":"[35], [36], [37]","plainCitation":"[35], [36], [37]","noteIndex":0},"citationItems":[{"id":219,"uris":["http://zotero.org/users/13882592/items/RF3MLDN4"],"itemData":{"id":219,"type":"webpage","language":"en-US","title":"Sphero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4A6AAE" w:rsidRPr="004A6AAE">
        <w:t>[35], [36], [37]</w:t>
      </w:r>
      <w:r w:rsidR="004A6AAE">
        <w:fldChar w:fldCharType="end"/>
      </w:r>
      <w:r w:rsidR="004A6AAE">
        <w:t>.</w:t>
      </w: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lastRenderedPageBreak/>
        <w:t>Figure 2A (left) and Figure 2B (right): Sphero BOLT (left) and RVR (right)</w:t>
      </w:r>
    </w:p>
    <w:p w14:paraId="23145647" w14:textId="7D0488EF" w:rsidR="004A6AAE" w:rsidRDefault="004A6AAE" w:rsidP="004A6AAE">
      <w:pPr>
        <w:pStyle w:val="Text"/>
      </w:pPr>
      <w:r>
        <w:t xml:space="preserve">The BOLT </w:t>
      </w:r>
      <w:r w:rsidR="0024715A">
        <w:t xml:space="preserve">(figure 2A) </w:t>
      </w:r>
      <w:r>
        <w:t>is a robot that operates within a spherical housing</w:t>
      </w:r>
      <w:r w:rsidR="0024715A">
        <w:t xml:space="preserve"> it communicates with the RVR via </w:t>
      </w:r>
      <w:proofErr w:type="spellStart"/>
      <w:r w:rsidR="0024715A">
        <w:t>bluetooth</w:t>
      </w:r>
      <w:proofErr w:type="spellEnd"/>
      <w:r w:rsidR="0024715A">
        <w:t>. I</w:t>
      </w:r>
      <w:r>
        <w:t>t has 2 drive motors</w:t>
      </w:r>
      <w:r w:rsidR="000B7155">
        <w:t xml:space="preserve"> with encoders</w:t>
      </w:r>
      <w:r>
        <w:t xml:space="preserve"> and a sensor suite consisting of a </w:t>
      </w:r>
      <w:r w:rsidR="005746E1">
        <w:t>light sensor to detect ambient light between 0 – 100</w:t>
      </w:r>
      <w:ins w:id="63" w:author="Shadi Abpeikar" w:date="2024-05-13T11:57:00Z" w16du:dateUtc="2024-05-13T01:57:00Z">
        <w:r w:rsidR="001E2998">
          <w:t>,</w:t>
        </w:r>
      </w:ins>
      <w:del w:id="64" w:author="Shadi Abpeikar" w:date="2024-05-13T11:57:00Z" w16du:dateUtc="2024-05-13T01:57:00Z">
        <w:r w:rsidR="005746E1" w:rsidDel="001E2998">
          <w:delText xml:space="preserve"> </w:delText>
        </w:r>
      </w:del>
      <w:r w:rsidR="005746E1">
        <w:t>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5746E1">
        <w:instrText xml:space="preserve"> ADDIN ZOTERO_ITEM CSL_CITATION {"citationID":"guWsL6BG","properties":{"formattedCitation":"[35]","plainCitation":"[35]","noteIndex":0},"citationItems":[{"id":219,"uris":["http://zotero.org/users/13882592/items/RF3MLDN4"],"itemData":{"id":219,"type":"webpage","language":"en-US","title":"Sphero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5746E1" w:rsidRPr="005746E1">
        <w:t>[35]</w:t>
      </w:r>
      <w:r w:rsidR="005746E1">
        <w:fldChar w:fldCharType="end"/>
      </w:r>
      <w:r w:rsidR="005746E1">
        <w:t xml:space="preserve">. </w:t>
      </w:r>
    </w:p>
    <w:p w14:paraId="362F6186" w14:textId="1CD9CBE9" w:rsidR="0024715A" w:rsidRDefault="0024715A" w:rsidP="004A6AAE">
      <w:pPr>
        <w:pStyle w:val="Text"/>
      </w:pPr>
      <w:commentRangeStart w:id="65"/>
      <w:r>
        <w:t>The other agent utilised in the heterogeneous swarm is the Sphero RVR with a Raspberry Pi 3B+, the Raspberry Pi communicates with RVR utilizing a USB A for 5V power, as well as the UART GPIO pins on the Raspberry Pi for communication. The Sphero RVR utilizes 2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0B7155">
        <w:instrText xml:space="preserve"> ADDIN ZOTERO_ITEM CSL_CITATION {"citationID":"816dzQJI","properties":{"formattedCitation":"[37]","plainCitation":"[37]","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B7155" w:rsidRPr="000B7155">
        <w:t>[37]</w:t>
      </w:r>
      <w:r w:rsidR="000B7155">
        <w:fldChar w:fldCharType="end"/>
      </w:r>
      <w:r w:rsidR="000B7155">
        <w:t>.</w:t>
      </w:r>
      <w:commentRangeEnd w:id="65"/>
      <w:r w:rsidR="00154FBB">
        <w:rPr>
          <w:rStyle w:val="CommentReference"/>
        </w:rPr>
        <w:commentReference w:id="65"/>
      </w:r>
    </w:p>
    <w:p w14:paraId="0B370696" w14:textId="1F8481DE" w:rsidR="004A6AAE" w:rsidRPr="00AE7130"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instrText xml:space="preserve"> ADDIN ZOTERO_ITEM CSL_CITATION {"citationID":"yXUlQ0OQ","properties":{"formattedCitation":"[38]","plainCitation":"[38]","noteIndex":0},"citationItems":[{"id":224,"uris":["http://zotero.org/users/13882592/items/VLL3EVYC"],"itemData":{"id":224,"type":"webpage","title":"Vicon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Pr="000B7155">
        <w:t>[38]</w:t>
      </w:r>
      <w:r>
        <w:fldChar w:fldCharType="end"/>
      </w:r>
      <w:r>
        <w:t xml:space="preserve">. </w:t>
      </w:r>
    </w:p>
    <w:p w14:paraId="441DE2B2" w14:textId="287D4744" w:rsidR="00AE7130" w:rsidRDefault="000B7155" w:rsidP="00AE7130">
      <w:pPr>
        <w:pStyle w:val="Heading2"/>
      </w:pPr>
      <w:r>
        <w:t>Sphero BOLT and RVR Communications</w:t>
      </w:r>
    </w:p>
    <w:p w14:paraId="1EBE476E" w14:textId="79AD8445" w:rsidR="000B7155" w:rsidRPr="000B7155" w:rsidRDefault="00372A03" w:rsidP="00372A03">
      <w:pPr>
        <w:pStyle w:val="Text"/>
        <w:ind w:firstLine="0"/>
      </w:pPr>
      <w:r>
        <w:tab/>
      </w:r>
      <w:commentRangeStart w:id="66"/>
      <w:r w:rsidR="000B7155">
        <w:t>To</w:t>
      </w:r>
      <w:commentRangeEnd w:id="66"/>
      <w:r w:rsidR="004455AA">
        <w:rPr>
          <w:rStyle w:val="CommentReference"/>
        </w:rPr>
        <w:commentReference w:id="66"/>
      </w:r>
      <w:r w:rsidR="000B7155">
        <w:t xml:space="preserve"> establish communications between the Sphero BOLT and RVR requires </w:t>
      </w:r>
      <w:r w:rsidR="005963A0">
        <w:t xml:space="preserve">Bluetooth 4.0+, this was initially tested with the Raspberry Pi’s onboard Bluetooth device, however the Bluetooth service was not able to be started within the Raspbian OS environment (known issue). A current </w:t>
      </w:r>
      <w:proofErr w:type="gramStart"/>
      <w:r w:rsidR="005963A0">
        <w:t>workaround this</w:t>
      </w:r>
      <w:proofErr w:type="gramEnd"/>
      <w:r w:rsidR="005963A0">
        <w:t xml:space="preserve"> was to utilise a Bluetooth USB dongle</w:t>
      </w:r>
      <w:r w:rsidR="00EB6E8C">
        <w:t xml:space="preserve"> </w:t>
      </w:r>
      <w:r w:rsidR="005963A0">
        <w:t xml:space="preserve">connected to the Raspberry Pi. To implement this the Raspberry Pi </w:t>
      </w:r>
      <w:r w:rsidR="000341D6">
        <w:t>utilizes the bleak (Bluetooth low energy platform agnostic client) library to connect to the Sphero BOLTs, with Bluetooth connected the BOLTs can send and receive data through to the RVRs.</w:t>
      </w:r>
    </w:p>
    <w:p w14:paraId="20761237" w14:textId="62EE9D59" w:rsidR="00480C10" w:rsidRDefault="00AE7130" w:rsidP="002B19FA">
      <w:pPr>
        <w:pStyle w:val="Heading2"/>
      </w:pPr>
      <w:bookmarkStart w:id="67" w:name="_Toc166453458"/>
      <w:bookmarkStart w:id="68" w:name="_Toc166453792"/>
      <w:r>
        <w:t>Swarming with Vi</w:t>
      </w:r>
      <w:r w:rsidR="00640A0B">
        <w:t>con</w:t>
      </w:r>
      <w:bookmarkEnd w:id="67"/>
      <w:bookmarkEnd w:id="68"/>
    </w:p>
    <w:p w14:paraId="7580CFCF" w14:textId="7971B9D6" w:rsidR="005963A0" w:rsidRDefault="000341D6" w:rsidP="005963A0">
      <w:pPr>
        <w:pStyle w:val="Text"/>
      </w:pPr>
      <w:r>
        <w:t xml:space="preserve">The implementation of the basic Boid swarm incorporating RVR and BOLT </w:t>
      </w:r>
      <w:r w:rsidR="001204C4">
        <w:t xml:space="preserve">utilizes each RVR hosting a group of BOLTs. In this situation the term ‘hosting’ refers to the Raspberry Pi handling </w:t>
      </w:r>
      <w:proofErr w:type="gramStart"/>
      <w:r w:rsidR="001204C4">
        <w:t>all of</w:t>
      </w:r>
      <w:proofErr w:type="gramEnd"/>
      <w:r w:rsidR="001204C4">
        <w:t xml:space="preserve"> the BOLTs location data, movement commands as well as communications with other RVRs and BOLTs. To ascertain the BOLT and RVR’s true position within the local positioning system Vicon is used to determine where each </w:t>
      </w:r>
      <w:r w:rsidR="001204C4">
        <w:t xml:space="preserve">robot is currently operating. </w:t>
      </w:r>
      <w:r w:rsidR="001204C4" w:rsidRPr="001204C4">
        <w:rPr>
          <w:highlight w:val="yellow"/>
        </w:rPr>
        <w:t xml:space="preserve">See figure </w:t>
      </w:r>
      <w:r w:rsidR="001204C4">
        <w:rPr>
          <w:highlight w:val="yellow"/>
        </w:rPr>
        <w:t xml:space="preserve">below add diagram or photo to demonstrate </w:t>
      </w:r>
      <w:proofErr w:type="gramStart"/>
      <w:r w:rsidR="001204C4">
        <w:rPr>
          <w:highlight w:val="yellow"/>
        </w:rPr>
        <w:t>this</w:t>
      </w:r>
      <w:proofErr w:type="gramEnd"/>
      <w:r w:rsidR="001204C4">
        <w:t xml:space="preserve">  </w:t>
      </w:r>
    </w:p>
    <w:p w14:paraId="2E868240" w14:textId="77777777" w:rsidR="001204C4" w:rsidRDefault="001204C4" w:rsidP="005963A0">
      <w:pPr>
        <w:pStyle w:val="Text"/>
      </w:pPr>
    </w:p>
    <w:p w14:paraId="16556BFA" w14:textId="476CA154" w:rsidR="001204C4" w:rsidRDefault="001204C4" w:rsidP="005963A0">
      <w:pPr>
        <w:pStyle w:val="Text"/>
      </w:pPr>
      <w:r>
        <w:t xml:space="preserve">This data is then sent through a local network connection to the Vicon server which passes this through the ‘vicon_bridge.py’. This code initializes the Vicon data stream on the server as well as transmitting this data through local network connection to the RVR. This has been modified so that the data is transmitted using the following scheme: </w:t>
      </w:r>
      <w:r w:rsidRPr="001204C4">
        <w:rPr>
          <w:highlight w:val="yellow"/>
        </w:rPr>
        <w:t>more flowcharts?</w:t>
      </w:r>
    </w:p>
    <w:p w14:paraId="6FF45571" w14:textId="77777777" w:rsidR="001204C4" w:rsidRDefault="001204C4" w:rsidP="005963A0">
      <w:pPr>
        <w:pStyle w:val="Text"/>
      </w:pPr>
    </w:p>
    <w:tbl>
      <w:tblPr>
        <w:tblStyle w:val="TableGrid"/>
        <w:tblW w:w="4503" w:type="dxa"/>
        <w:tblLayout w:type="fixed"/>
        <w:tblLook w:val="04A0" w:firstRow="1" w:lastRow="0" w:firstColumn="1" w:lastColumn="0" w:noHBand="0" w:noVBand="1"/>
      </w:tblPr>
      <w:tblGrid>
        <w:gridCol w:w="772"/>
        <w:gridCol w:w="1400"/>
        <w:gridCol w:w="1330"/>
        <w:gridCol w:w="1001"/>
      </w:tblGrid>
      <w:tr w:rsidR="001204C4" w14:paraId="05564835" w14:textId="77777777" w:rsidTr="001204C4">
        <w:tc>
          <w:tcPr>
            <w:tcW w:w="772" w:type="dxa"/>
          </w:tcPr>
          <w:p w14:paraId="23CB9524" w14:textId="57BE9E76" w:rsidR="001204C4" w:rsidRDefault="001204C4" w:rsidP="005963A0">
            <w:pPr>
              <w:pStyle w:val="Text"/>
              <w:ind w:firstLine="0"/>
            </w:pPr>
            <w:r>
              <w:t>Index</w:t>
            </w:r>
          </w:p>
        </w:tc>
        <w:tc>
          <w:tcPr>
            <w:tcW w:w="1400" w:type="dxa"/>
          </w:tcPr>
          <w:p w14:paraId="54255008" w14:textId="46D20A0E" w:rsidR="001204C4" w:rsidRDefault="001204C4" w:rsidP="005963A0">
            <w:pPr>
              <w:pStyle w:val="Text"/>
              <w:ind w:firstLine="0"/>
            </w:pPr>
            <w:r>
              <w:t>0</w:t>
            </w:r>
          </w:p>
        </w:tc>
        <w:tc>
          <w:tcPr>
            <w:tcW w:w="1330" w:type="dxa"/>
          </w:tcPr>
          <w:p w14:paraId="367C2776" w14:textId="29C1A726" w:rsidR="001204C4" w:rsidRDefault="001204C4" w:rsidP="005963A0">
            <w:pPr>
              <w:pStyle w:val="Text"/>
              <w:ind w:firstLine="0"/>
            </w:pPr>
            <w:r>
              <w:t>1</w:t>
            </w:r>
          </w:p>
        </w:tc>
        <w:tc>
          <w:tcPr>
            <w:tcW w:w="1001" w:type="dxa"/>
          </w:tcPr>
          <w:p w14:paraId="5402AA90" w14:textId="05362C28" w:rsidR="001204C4" w:rsidRDefault="001204C4" w:rsidP="005963A0">
            <w:pPr>
              <w:pStyle w:val="Text"/>
              <w:ind w:firstLine="0"/>
            </w:pPr>
            <w:r>
              <w:t>2</w:t>
            </w:r>
          </w:p>
        </w:tc>
      </w:tr>
      <w:tr w:rsidR="001204C4" w14:paraId="033F1215" w14:textId="77777777" w:rsidTr="001204C4">
        <w:tc>
          <w:tcPr>
            <w:tcW w:w="772" w:type="dxa"/>
          </w:tcPr>
          <w:p w14:paraId="5A1CD053" w14:textId="30BD86BF" w:rsidR="001204C4" w:rsidRDefault="001204C4" w:rsidP="005963A0">
            <w:pPr>
              <w:pStyle w:val="Text"/>
              <w:ind w:firstLine="0"/>
            </w:pPr>
            <w:r>
              <w:t>Data</w:t>
            </w:r>
          </w:p>
        </w:tc>
        <w:tc>
          <w:tcPr>
            <w:tcW w:w="1400" w:type="dxa"/>
          </w:tcPr>
          <w:p w14:paraId="1E70ED66" w14:textId="05942AF8" w:rsidR="001204C4" w:rsidRDefault="001204C4" w:rsidP="005963A0">
            <w:pPr>
              <w:pStyle w:val="Text"/>
              <w:ind w:firstLine="0"/>
            </w:pPr>
            <w:r>
              <w:t>X Coordinate</w:t>
            </w:r>
          </w:p>
        </w:tc>
        <w:tc>
          <w:tcPr>
            <w:tcW w:w="1330" w:type="dxa"/>
          </w:tcPr>
          <w:p w14:paraId="6D503573" w14:textId="097F492D" w:rsidR="001204C4" w:rsidRDefault="001204C4" w:rsidP="005963A0">
            <w:pPr>
              <w:pStyle w:val="Text"/>
              <w:ind w:firstLine="0"/>
            </w:pPr>
            <w:r>
              <w:t>Y Coordinate</w:t>
            </w:r>
          </w:p>
        </w:tc>
        <w:tc>
          <w:tcPr>
            <w:tcW w:w="1001" w:type="dxa"/>
          </w:tcPr>
          <w:p w14:paraId="391F5CFC" w14:textId="2ECE18D5" w:rsidR="001204C4" w:rsidRDefault="001204C4" w:rsidP="005963A0">
            <w:pPr>
              <w:pStyle w:val="Text"/>
              <w:ind w:firstLine="0"/>
            </w:pPr>
            <w:r>
              <w:t xml:space="preserve">Robot </w:t>
            </w:r>
            <w:proofErr w:type="spellStart"/>
            <w:r>
              <w:t>Identifer</w:t>
            </w:r>
            <w:proofErr w:type="spellEnd"/>
            <w:r>
              <w:t xml:space="preserve"> String</w:t>
            </w:r>
          </w:p>
        </w:tc>
      </w:tr>
    </w:tbl>
    <w:p w14:paraId="17408950" w14:textId="58C19A9D" w:rsidR="001204C4" w:rsidRDefault="001204C4" w:rsidP="005963A0">
      <w:pPr>
        <w:pStyle w:val="Text"/>
      </w:pPr>
      <w:r>
        <w:t xml:space="preserve"> </w:t>
      </w:r>
    </w:p>
    <w:p w14:paraId="1B419CC7" w14:textId="0671EBE1" w:rsidR="001204C4" w:rsidRDefault="001204C4" w:rsidP="005963A0">
      <w:pPr>
        <w:pStyle w:val="Text"/>
      </w:pPr>
      <w:r>
        <w:t xml:space="preserve">The Raspberry Pi’s run the script ‘rvr_swarm_controller.py’, this script initializes the RVR and BOLTs as </w:t>
      </w:r>
      <w:r>
        <w:rPr>
          <w:b/>
          <w:bCs/>
        </w:rPr>
        <w:t>Agent</w:t>
      </w:r>
      <w:r>
        <w:t xml:space="preserve"> objects, each Agent object is then treated as a separate Boid swarm member, w</w:t>
      </w:r>
      <w:r w:rsidR="00263CC6">
        <w:t>ith the control loop taking its location:</w:t>
      </w:r>
    </w:p>
    <w:p w14:paraId="5660F363" w14:textId="77777777" w:rsidR="00372A03" w:rsidRDefault="00372A03" w:rsidP="005963A0">
      <w:pPr>
        <w:pStyle w:val="Text"/>
      </w:pPr>
    </w:p>
    <w:p w14:paraId="5E6E0A05" w14:textId="023781BB" w:rsidR="00263CC6" w:rsidRDefault="00263CC6" w:rsidP="00263CC6">
      <w:pPr>
        <w:pStyle w:val="Text"/>
        <w:numPr>
          <w:ilvl w:val="0"/>
          <w:numId w:val="21"/>
        </w:numPr>
      </w:pPr>
      <w:r>
        <w:rPr>
          <w:b/>
          <w:bCs/>
        </w:rPr>
        <w:t xml:space="preserve">if RVR location received: </w:t>
      </w:r>
      <w:r>
        <w:t>update RVR Agent object and calculate Boid vector, broadcast location to unique known Boid ID over local network.</w:t>
      </w:r>
    </w:p>
    <w:p w14:paraId="5050F191" w14:textId="2DC0A778" w:rsidR="00372A03" w:rsidRDefault="00263CC6" w:rsidP="00372A03">
      <w:pPr>
        <w:pStyle w:val="Text"/>
        <w:numPr>
          <w:ilvl w:val="0"/>
          <w:numId w:val="21"/>
        </w:numPr>
      </w:pPr>
      <w:r>
        <w:rPr>
          <w:b/>
          <w:bCs/>
        </w:rPr>
        <w:t xml:space="preserve">if BOLT location received: </w:t>
      </w:r>
      <w:r>
        <w:t>update BOLT Agent object and calculate Boid vector, broadcast location to unique known Boid ID over local network.</w:t>
      </w:r>
    </w:p>
    <w:p w14:paraId="4071B67C" w14:textId="77777777" w:rsidR="00372A03" w:rsidRDefault="00372A03" w:rsidP="00372A03">
      <w:pPr>
        <w:pStyle w:val="Text"/>
        <w:ind w:firstLine="0"/>
      </w:pPr>
    </w:p>
    <w:p w14:paraId="575F7B93" w14:textId="550CB5AD" w:rsidR="00372A03" w:rsidRDefault="00372A03" w:rsidP="00372A03">
      <w:pPr>
        <w:pStyle w:val="Text"/>
        <w:ind w:firstLine="0"/>
      </w:pPr>
      <w:r>
        <w:tab/>
        <w:t xml:space="preserve">This code takes place recursively and allows for each Raspberry Pi to calculate the correct Boid vector for </w:t>
      </w:r>
      <w:proofErr w:type="gramStart"/>
      <w:r>
        <w:t>each individual</w:t>
      </w:r>
      <w:proofErr w:type="gramEnd"/>
      <w:r>
        <w:t>, with each Agent method having specific BOLT and RVR code for either robot, this swarm system is depicted in the figure below.</w:t>
      </w:r>
    </w:p>
    <w:p w14:paraId="6F565AF1" w14:textId="77777777" w:rsidR="00372A03" w:rsidRDefault="00372A03" w:rsidP="00372A03">
      <w:pPr>
        <w:pStyle w:val="Text"/>
        <w:ind w:firstLine="0"/>
      </w:pPr>
    </w:p>
    <w:p w14:paraId="14F02F12" w14:textId="706CA09C" w:rsidR="00372A03" w:rsidRDefault="00372A03" w:rsidP="00372A03">
      <w:pPr>
        <w:pStyle w:val="Text"/>
        <w:ind w:firstLine="0"/>
      </w:pPr>
      <w:commentRangeStart w:id="69"/>
      <w:r>
        <w:rPr>
          <w:noProof/>
        </w:rPr>
        <w:drawing>
          <wp:inline distT="0" distB="0" distL="0" distR="0" wp14:anchorId="4FD5C3FE" wp14:editId="21557039">
            <wp:extent cx="2814391" cy="1339215"/>
            <wp:effectExtent l="0" t="0" r="0" b="0"/>
            <wp:docPr id="1016137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6055" cy="1354282"/>
                    </a:xfrm>
                    <a:prstGeom prst="rect">
                      <a:avLst/>
                    </a:prstGeom>
                    <a:noFill/>
                    <a:ln>
                      <a:noFill/>
                    </a:ln>
                  </pic:spPr>
                </pic:pic>
              </a:graphicData>
            </a:graphic>
          </wp:inline>
        </w:drawing>
      </w:r>
      <w:commentRangeEnd w:id="69"/>
      <w:r w:rsidR="005C37CD">
        <w:rPr>
          <w:rStyle w:val="CommentReference"/>
        </w:rPr>
        <w:commentReference w:id="69"/>
      </w:r>
      <w:r>
        <w:tab/>
      </w:r>
    </w:p>
    <w:p w14:paraId="1F31DCF2" w14:textId="5D496681" w:rsidR="00372A03" w:rsidRPr="00372A03" w:rsidRDefault="00372A03" w:rsidP="00372A03">
      <w:pPr>
        <w:pStyle w:val="Text"/>
        <w:ind w:firstLine="0"/>
      </w:pPr>
      <w:r>
        <w:tab/>
        <w:t xml:space="preserve">This code was </w:t>
      </w:r>
      <w:proofErr w:type="gramStart"/>
      <w:r>
        <w:t>run</w:t>
      </w:r>
      <w:proofErr w:type="gramEnd"/>
      <w:r>
        <w:t xml:space="preserve"> and the results shown are shown below: [insert the results here and perform some analysis] comment -&gt; results will show some swarming however will have required a maximum speed rule implementation</w:t>
      </w:r>
    </w:p>
    <w:p w14:paraId="71B0E575" w14:textId="5CD9CC46" w:rsidR="005963A0" w:rsidRDefault="005963A0" w:rsidP="005963A0">
      <w:pPr>
        <w:pStyle w:val="Heading2"/>
      </w:pPr>
      <w:r>
        <w:t>Collective Motion in Simulation</w:t>
      </w:r>
    </w:p>
    <w:p w14:paraId="542C60CB" w14:textId="5D70E097" w:rsidR="005963A0" w:rsidRPr="005963A0" w:rsidRDefault="005963A0" w:rsidP="005963A0">
      <w:pPr>
        <w:pStyle w:val="Text"/>
      </w:pPr>
      <w:r>
        <w:t xml:space="preserve">Add to this section once simulation code is obtained, modify dimensions of each robot in </w:t>
      </w:r>
      <w:proofErr w:type="spellStart"/>
      <w:r>
        <w:t>Copellia</w:t>
      </w:r>
      <w:proofErr w:type="spellEnd"/>
      <w:r w:rsidR="00372A03">
        <w:t xml:space="preserve">, </w:t>
      </w:r>
      <w:proofErr w:type="spellStart"/>
      <w:r w:rsidR="00372A03">
        <w:t>ie</w:t>
      </w:r>
      <w:proofErr w:type="spellEnd"/>
      <w:r w:rsidR="00372A03">
        <w:t xml:space="preserve"> throw in the simulation results, talk about efficacy and draw back references to paper as </w:t>
      </w:r>
      <w:r w:rsidR="00372A03">
        <w:lastRenderedPageBreak/>
        <w:t xml:space="preserve">well as impacts of differing size and speeds of </w:t>
      </w:r>
      <w:proofErr w:type="gramStart"/>
      <w:r w:rsidR="00372A03">
        <w:t>robots</w:t>
      </w:r>
      <w:proofErr w:type="gramEnd"/>
      <w:r>
        <w:t xml:space="preserve"> </w:t>
      </w:r>
    </w:p>
    <w:p w14:paraId="5340A467" w14:textId="77777777" w:rsidR="002B19FA" w:rsidRDefault="002B19FA" w:rsidP="002B19FA">
      <w:pPr>
        <w:pStyle w:val="Text"/>
      </w:pPr>
    </w:p>
    <w:p w14:paraId="065FC273" w14:textId="6988D723" w:rsidR="009647B7" w:rsidRPr="00EA39D2" w:rsidRDefault="009647B7" w:rsidP="009647B7">
      <w:pPr>
        <w:pStyle w:val="Heading1"/>
      </w:pPr>
      <w:bookmarkStart w:id="70" w:name="_Toc166453459"/>
      <w:bookmarkStart w:id="71" w:name="_Toc166453793"/>
      <w:r>
        <w:t>Future Work</w:t>
      </w:r>
      <w:bookmarkEnd w:id="70"/>
      <w:bookmarkEnd w:id="71"/>
    </w:p>
    <w:p w14:paraId="709E5CEC" w14:textId="09E565A7" w:rsidR="009647B7" w:rsidRDefault="000341D6" w:rsidP="005963A0">
      <w:pPr>
        <w:pStyle w:val="Heading2"/>
        <w:numPr>
          <w:ilvl w:val="0"/>
          <w:numId w:val="23"/>
        </w:numPr>
      </w:pPr>
      <w:r>
        <w:t>Implement Emergent Collective Motion</w:t>
      </w:r>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be applied 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r>
        <w:t>Extension: Asymmetric Behaviour</w:t>
      </w:r>
    </w:p>
    <w:p w14:paraId="0D828A67" w14:textId="2F77FAA2" w:rsidR="00471607" w:rsidRDefault="00471607" w:rsidP="00471607">
      <w:pPr>
        <w:pStyle w:val="Text"/>
      </w:pPr>
      <w:r>
        <w:t xml:space="preserve">Heterogeneous swarms are comprised of multiple different types of robots, the benefit of this is that swarming can draw upon different </w:t>
      </w:r>
      <w:proofErr w:type="gramStart"/>
      <w:r>
        <w:t>types</w:t>
      </w:r>
      <w:proofErr w:type="gramEnd"/>
      <w:r>
        <w:t xml:space="preserve"> robots and their respective strengths to create a cohesive swarm that exploits the strengths of each agent. In this case, a key strength of the BOLT is its simplicity and disposability in a </w:t>
      </w:r>
      <w:proofErr w:type="gramStart"/>
      <w:r>
        <w:t>high risk</w:t>
      </w:r>
      <w:proofErr w:type="gramEnd"/>
      <w:r>
        <w:t xml:space="preserve"> scenario. To model the conceptual idea the Boid swarm will implement a rule within formations to place BOLTs in lead positions as ‘scouts’ in front of the RVR, due to the RVR having a slower top speed but being more capable in realms of communications and sensing due to the Raspberry Pi. </w:t>
      </w:r>
    </w:p>
    <w:p w14:paraId="44F3E72C" w14:textId="77777777" w:rsidR="00471607" w:rsidRDefault="00471607" w:rsidP="00471607">
      <w:pPr>
        <w:pStyle w:val="Heading2"/>
      </w:pPr>
      <w:r>
        <w:t>Extension: Heterogeneous Plug and Play</w:t>
      </w:r>
    </w:p>
    <w:p w14:paraId="0D831ECB" w14:textId="57914E69" w:rsidR="00471607" w:rsidRPr="00471607" w:rsidRDefault="00471607" w:rsidP="00471607">
      <w:r>
        <w:t xml:space="preserve">Comment: random </w:t>
      </w:r>
      <w:proofErr w:type="gramStart"/>
      <w:r>
        <w:t>idea, but</w:t>
      </w:r>
      <w:proofErr w:type="gramEnd"/>
      <w:r>
        <w:t xml:space="preserve"> modifying the code to be able to use any kind of robot, so that the only code that the Raspberry Pi would need to host would be the boid swarming control, with other robots simply needing to know where and when to move to a new location, with all of that data being handled on the Raspberry Pi and distributed around.</w:t>
      </w:r>
    </w:p>
    <w:p w14:paraId="55404591" w14:textId="0D258FD1" w:rsidR="00533184" w:rsidRPr="00EA39D2" w:rsidRDefault="00533184" w:rsidP="00EB6E8C">
      <w:pPr>
        <w:pStyle w:val="Heading1"/>
        <w:ind w:left="1440" w:hanging="1080"/>
      </w:pPr>
      <w:bookmarkStart w:id="72" w:name="_Toc166110457"/>
      <w:bookmarkStart w:id="73" w:name="_Toc166110596"/>
      <w:bookmarkStart w:id="74" w:name="_Toc166111368"/>
      <w:bookmarkStart w:id="75" w:name="_Toc166453460"/>
      <w:bookmarkStart w:id="76" w:name="_Toc166453794"/>
      <w:r w:rsidRPr="00EA39D2">
        <w:t>Conclusi</w:t>
      </w:r>
      <w:r w:rsidR="00480C10" w:rsidRPr="00EA39D2">
        <w:t>on</w:t>
      </w:r>
      <w:bookmarkEnd w:id="72"/>
      <w:bookmarkEnd w:id="73"/>
      <w:bookmarkEnd w:id="74"/>
      <w:bookmarkEnd w:id="75"/>
      <w:bookmarkEnd w:id="76"/>
    </w:p>
    <w:p w14:paraId="41CDCE9F" w14:textId="4DCDF980" w:rsidR="00B86B5F" w:rsidRPr="00C14084" w:rsidRDefault="00B86B5F" w:rsidP="00372E51">
      <w:r w:rsidRPr="00EA39D2">
        <w:t>Objective</w:t>
      </w:r>
    </w:p>
    <w:p w14:paraId="2526E808" w14:textId="0BBE0AAD" w:rsidR="00B86B5F" w:rsidRPr="00EA39D2" w:rsidRDefault="00B86B5F" w:rsidP="00372E51">
      <w:r w:rsidRPr="00EA39D2">
        <w:t xml:space="preserve">Summarise the research </w:t>
      </w:r>
      <w:proofErr w:type="gramStart"/>
      <w:r w:rsidRPr="00EA39D2">
        <w:t>proposal</w:t>
      </w:r>
      <w:proofErr w:type="gramEnd"/>
    </w:p>
    <w:p w14:paraId="2F064100" w14:textId="7F4E5D3B" w:rsidR="00B86B5F" w:rsidRPr="00EA39D2" w:rsidRDefault="00B86B5F" w:rsidP="00372E51">
      <w:r w:rsidRPr="00EA39D2">
        <w:t xml:space="preserve">Summarise work done and future </w:t>
      </w:r>
      <w:proofErr w:type="gramStart"/>
      <w:r w:rsidRPr="00EA39D2">
        <w:t>work</w:t>
      </w:r>
      <w:proofErr w:type="gramEnd"/>
    </w:p>
    <w:p w14:paraId="61064C35" w14:textId="688DC16A" w:rsidR="00B86B5F" w:rsidRPr="00EA39D2" w:rsidRDefault="00B86B5F" w:rsidP="00372E51">
      <w:r w:rsidRPr="00EA39D2">
        <w:t>Value of research, including responding to th</w:t>
      </w:r>
      <w:r w:rsidR="00C14084">
        <w:t xml:space="preserve">e </w:t>
      </w:r>
      <w:r w:rsidRPr="00EA39D2">
        <w:t>gap in literature</w:t>
      </w:r>
      <w:r w:rsidR="00FA23F6" w:rsidRPr="00EA39D2">
        <w:br/>
      </w:r>
    </w:p>
    <w:p w14:paraId="2CAC892C" w14:textId="77777777" w:rsidR="00FA23F6" w:rsidRPr="00EA39D2" w:rsidRDefault="00FA23F6" w:rsidP="00372E51">
      <w:pPr>
        <w:rPr>
          <w:rFonts w:eastAsiaTheme="majorEastAsia"/>
          <w:color w:val="0F4761" w:themeColor="accent1" w:themeShade="BF"/>
        </w:rPr>
      </w:pPr>
      <w:r w:rsidRPr="00EA39D2">
        <w:br w:type="page"/>
      </w:r>
    </w:p>
    <w:p w14:paraId="0CD286FC" w14:textId="6A6D19A7" w:rsidR="00FA23F6" w:rsidRPr="00EA39D2" w:rsidRDefault="009647B7" w:rsidP="009647B7">
      <w:pPr>
        <w:pStyle w:val="Heading1"/>
        <w:numPr>
          <w:ilvl w:val="0"/>
          <w:numId w:val="0"/>
        </w:numPr>
      </w:pPr>
      <w:bookmarkStart w:id="77" w:name="_Toc166110458"/>
      <w:bookmarkStart w:id="78" w:name="_Toc166110597"/>
      <w:bookmarkStart w:id="79" w:name="_Toc166111369"/>
      <w:bookmarkStart w:id="80" w:name="_Toc166453461"/>
      <w:bookmarkStart w:id="81" w:name="_Toc166453795"/>
      <w:r>
        <w:lastRenderedPageBreak/>
        <w:t>References</w:t>
      </w:r>
      <w:r w:rsidR="00FA23F6" w:rsidRPr="00EA39D2">
        <w:t>:</w:t>
      </w:r>
      <w:bookmarkEnd w:id="77"/>
      <w:bookmarkEnd w:id="78"/>
      <w:bookmarkEnd w:id="79"/>
      <w:bookmarkEnd w:id="80"/>
      <w:bookmarkEnd w:id="81"/>
    </w:p>
    <w:p w14:paraId="14991370" w14:textId="77777777" w:rsidR="000B7155" w:rsidRPr="000B7155" w:rsidRDefault="00372E51" w:rsidP="000B7155">
      <w:pPr>
        <w:pStyle w:val="Bibliography"/>
      </w:pPr>
      <w:r>
        <w:fldChar w:fldCharType="begin"/>
      </w:r>
      <w:r>
        <w:instrText xml:space="preserve"> ADDIN ZOTERO_BIBL {"uncited":[],"omitted":[],"custom":[]} CSL_BIBLIOGRAPHY </w:instrText>
      </w:r>
      <w:r>
        <w:fldChar w:fldCharType="separate"/>
      </w:r>
      <w:r w:rsidR="000B7155" w:rsidRPr="000B7155">
        <w:t>[1]</w:t>
      </w:r>
      <w:r w:rsidR="000B7155" w:rsidRPr="000B7155">
        <w:tab/>
        <w:t xml:space="preserve">M. Brambilla, E. Ferrante, M. Birattari, and M. Dorigo, “Swarm robotics: a review from the swarm engineering perspective,” </w:t>
      </w:r>
      <w:r w:rsidR="000B7155" w:rsidRPr="000B7155">
        <w:rPr>
          <w:i/>
          <w:iCs/>
        </w:rPr>
        <w:t>Swarm Intell</w:t>
      </w:r>
      <w:r w:rsidR="000B7155" w:rsidRPr="000B7155">
        <w:t>, vol. 7, no. 1, pp. 1–41, Mar. 2013, doi: 10.1007/s11721-012-0075-2.</w:t>
      </w:r>
    </w:p>
    <w:p w14:paraId="4F8B7299" w14:textId="77777777" w:rsidR="000B7155" w:rsidRPr="000B7155" w:rsidRDefault="000B7155" w:rsidP="000B7155">
      <w:pPr>
        <w:pStyle w:val="Bibliography"/>
      </w:pPr>
      <w:r w:rsidRPr="000B7155">
        <w:t>[2]</w:t>
      </w:r>
      <w:r w:rsidRPr="000B7155">
        <w:tab/>
        <w:t xml:space="preserve">C. W. Reynolds, “Flocks, herds and schools: A distributed behavioral model,” in </w:t>
      </w:r>
      <w:r w:rsidRPr="000B7155">
        <w:rPr>
          <w:i/>
          <w:iCs/>
        </w:rPr>
        <w:t>Proceedings of the 14th annual conference on Computer graphics and interactive techniques</w:t>
      </w:r>
      <w:r w:rsidRPr="000B7155">
        <w:t>, in SIGGRAPH ’87. New York, NY, USA: Association for Computing Machinery, Aug. 1987, pp. 25–34. doi: 10.1145/37401.37406.</w:t>
      </w:r>
    </w:p>
    <w:p w14:paraId="33B8394A" w14:textId="77777777" w:rsidR="000B7155" w:rsidRPr="000B7155" w:rsidRDefault="000B7155" w:rsidP="000B7155">
      <w:pPr>
        <w:pStyle w:val="Bibliography"/>
      </w:pPr>
      <w:r w:rsidRPr="000B7155">
        <w:t>[3]</w:t>
      </w:r>
      <w:r w:rsidRPr="000B7155">
        <w:tab/>
        <w:t xml:space="preserve">A. E. Turgut, H. Çelikkanat, F. Gökçe, and E. Şahin, “Self-organized flocking in mobile robot swarms,” </w:t>
      </w:r>
      <w:r w:rsidRPr="000B7155">
        <w:rPr>
          <w:i/>
          <w:iCs/>
        </w:rPr>
        <w:t>Swarm Intell</w:t>
      </w:r>
      <w:r w:rsidRPr="000B7155">
        <w:t>, vol. 2, no. 2, pp. 97–120, Dec. 2008, doi: 10.1007/s11721-008-0016-2.</w:t>
      </w:r>
    </w:p>
    <w:p w14:paraId="3D7AA054" w14:textId="77777777" w:rsidR="000B7155" w:rsidRPr="000B7155" w:rsidRDefault="000B7155" w:rsidP="000B7155">
      <w:pPr>
        <w:pStyle w:val="Bibliography"/>
      </w:pPr>
      <w:r w:rsidRPr="000B7155">
        <w:t>[4]</w:t>
      </w:r>
      <w:r w:rsidRPr="000B7155">
        <w:tab/>
        <w:t>R. B. Walton, F. W. Ciarallo, and L. E. Champagne, “A Unified Digital Twin Approach Incorporating Virtual, Physical, and Prescriptive Analytical Components to Support Adaptive Real-Time Decision-Making.” Rochester, NY, Jun. 28, 2023. doi: 10.2139/ssrn.4494073.</w:t>
      </w:r>
    </w:p>
    <w:p w14:paraId="24658531" w14:textId="77777777" w:rsidR="000B7155" w:rsidRPr="000B7155" w:rsidRDefault="000B7155" w:rsidP="000B7155">
      <w:pPr>
        <w:pStyle w:val="Bibliography"/>
      </w:pPr>
      <w:r w:rsidRPr="000B7155">
        <w:t>[5]</w:t>
      </w:r>
      <w:r w:rsidRPr="000B7155">
        <w:tab/>
        <w:t xml:space="preserve">V. R. Nagarajan and P. Singh, “Obstacle Detection and Avoidance For Mobile Robots Using Monocular Vision,” in </w:t>
      </w:r>
      <w:r w:rsidRPr="000B7155">
        <w:rPr>
          <w:i/>
          <w:iCs/>
        </w:rPr>
        <w:t>2021 8th International Conference on Smart Computing and Communications (ICSCC)</w:t>
      </w:r>
      <w:r w:rsidRPr="000B7155">
        <w:t>, Jul. 2021, pp. 275–279. doi: 10.1109/ICSCC51209.2021.9528162.</w:t>
      </w:r>
    </w:p>
    <w:p w14:paraId="65B377FF" w14:textId="77777777" w:rsidR="000B7155" w:rsidRPr="000B7155" w:rsidRDefault="000B7155" w:rsidP="000B7155">
      <w:pPr>
        <w:pStyle w:val="Bibliography"/>
      </w:pPr>
      <w:r w:rsidRPr="000B7155">
        <w:t>[6]</w:t>
      </w:r>
      <w:r w:rsidRPr="000B7155">
        <w:tab/>
        <w:t>R. Singh, A. Gehlot, A. Thakur, V. A. Shaik, and P. Das, “A Review on Implementation of Robotic Assistance in Covid-19 Epidemics: A Possibility Check,” vol. 29, pp. 7883–7893, Jul. 2020.</w:t>
      </w:r>
    </w:p>
    <w:p w14:paraId="310F719E" w14:textId="77777777" w:rsidR="000B7155" w:rsidRPr="000B7155" w:rsidRDefault="000B7155" w:rsidP="000B7155">
      <w:pPr>
        <w:pStyle w:val="Bibliography"/>
      </w:pPr>
      <w:r w:rsidRPr="000B7155">
        <w:t>[7]</w:t>
      </w:r>
      <w:r w:rsidRPr="000B7155">
        <w:tab/>
        <w:t xml:space="preserve">G. Dietz, J. King Chen, J. Beason, M. Tarrow, A. Hilliard, and R. B. Shapiro, “ARtonomous: Introducing Middle School Students to Reinforcement Learning Through Virtual Robotics,” in </w:t>
      </w:r>
      <w:r w:rsidRPr="000B7155">
        <w:rPr>
          <w:i/>
          <w:iCs/>
        </w:rPr>
        <w:t>Proceedings of the 21st Annual ACM Interaction Design and Children Conference</w:t>
      </w:r>
      <w:r w:rsidRPr="000B7155">
        <w:t>, in IDC ’22. New York, NY, USA: Association for Computing Machinery, Jun. 2022, pp. 430–441. doi: 10.1145/3501712.3529736.</w:t>
      </w:r>
    </w:p>
    <w:p w14:paraId="3886772B" w14:textId="77777777" w:rsidR="000B7155" w:rsidRPr="000B7155" w:rsidRDefault="000B7155" w:rsidP="000B7155">
      <w:pPr>
        <w:pStyle w:val="Bibliography"/>
      </w:pPr>
      <w:r w:rsidRPr="000B7155">
        <w:t>[8]</w:t>
      </w:r>
      <w:r w:rsidRPr="000B7155">
        <w:tab/>
        <w:t xml:space="preserve">F. Ducatelle, G. A. Di Caro, and L. M. Gambardella, “Cooperative self-organization in a heterogeneous swarm robotic system,” in </w:t>
      </w:r>
      <w:r w:rsidRPr="000B7155">
        <w:rPr>
          <w:i/>
          <w:iCs/>
        </w:rPr>
        <w:t>Proceedings of the 12th annual conference on Genetic and evolutionary computation</w:t>
      </w:r>
      <w:r w:rsidRPr="000B7155">
        <w:t>, Portland Oregon USA: ACM, Jul. 2010, pp. 87–94. doi: 10.1145/1830483.1830501.</w:t>
      </w:r>
    </w:p>
    <w:p w14:paraId="19966C03" w14:textId="77777777" w:rsidR="000B7155" w:rsidRPr="000B7155" w:rsidRDefault="000B7155" w:rsidP="000B7155">
      <w:pPr>
        <w:pStyle w:val="Bibliography"/>
      </w:pPr>
      <w:r w:rsidRPr="000B7155">
        <w:t>[9]</w:t>
      </w:r>
      <w:r w:rsidRPr="000B7155">
        <w:tab/>
        <w:t xml:space="preserve">T. Balch and R. C. Arkin, “Behavior-based formation control for multirobot teams,” </w:t>
      </w:r>
      <w:r w:rsidRPr="000B7155">
        <w:rPr>
          <w:i/>
          <w:iCs/>
        </w:rPr>
        <w:t>IEEE Transactions on Robotics and Automation</w:t>
      </w:r>
      <w:r w:rsidRPr="000B7155">
        <w:t>, vol. 14, no. 6, pp. 926–939, Dec. 1998, doi: 10.1109/70.736776.</w:t>
      </w:r>
    </w:p>
    <w:p w14:paraId="3ABA7C31" w14:textId="77777777" w:rsidR="000B7155" w:rsidRPr="000B7155" w:rsidRDefault="000B7155" w:rsidP="000B7155">
      <w:pPr>
        <w:pStyle w:val="Bibliography"/>
      </w:pPr>
      <w:r w:rsidRPr="000B7155">
        <w:t>[10]</w:t>
      </w:r>
      <w:r w:rsidRPr="000B7155">
        <w:tab/>
        <w:t xml:space="preserve">S. Wan, J. Lu, and P. Fan, “Semi-centralized control for multi robot formation,” in </w:t>
      </w:r>
      <w:r w:rsidRPr="000B7155">
        <w:rPr>
          <w:i/>
          <w:iCs/>
        </w:rPr>
        <w:t>2017 2nd International Conference on Robotics and Automation Engineering (ICRAE)</w:t>
      </w:r>
      <w:r w:rsidRPr="000B7155">
        <w:t>, Dec. 2017, pp. 31–36. doi: 10.1109/ICRAE.2017.8291348.</w:t>
      </w:r>
    </w:p>
    <w:p w14:paraId="1F3B3A1F" w14:textId="77777777" w:rsidR="000B7155" w:rsidRPr="000B7155" w:rsidRDefault="000B7155" w:rsidP="000B7155">
      <w:pPr>
        <w:pStyle w:val="Bibliography"/>
      </w:pPr>
      <w:r w:rsidRPr="000B7155">
        <w:t>[11]</w:t>
      </w:r>
      <w:r w:rsidRPr="000B7155">
        <w:tab/>
        <w:t xml:space="preserve">T. Balch and M. Hybinette, “Social potentials for scalable multi-robot formations,” in </w:t>
      </w:r>
      <w:r w:rsidRPr="000B7155">
        <w:rPr>
          <w:i/>
          <w:iCs/>
        </w:rPr>
        <w:t>Proceedings 2000 ICRA. Millennium Conference. IEEE International Conference on Robotics and Automation. Symposia Proceedings (Cat. No.00CH37065)</w:t>
      </w:r>
      <w:r w:rsidRPr="000B7155">
        <w:t>, Apr. 2000, pp. 73–80 vol.1. doi: 10.1109/ROBOT.2000.844042.</w:t>
      </w:r>
    </w:p>
    <w:p w14:paraId="3E317454" w14:textId="77777777" w:rsidR="000B7155" w:rsidRPr="000B7155" w:rsidRDefault="000B7155" w:rsidP="000B7155">
      <w:pPr>
        <w:pStyle w:val="Bibliography"/>
      </w:pPr>
      <w:r w:rsidRPr="000B7155">
        <w:t>[12]</w:t>
      </w:r>
      <w:r w:rsidRPr="000B7155">
        <w:tab/>
        <w:t xml:space="preserve">L. Barnes, M. Fields, and K. Valavanis, “Unmanned ground vehicle swarm formation control using potential fields,” in </w:t>
      </w:r>
      <w:r w:rsidRPr="000B7155">
        <w:rPr>
          <w:i/>
          <w:iCs/>
        </w:rPr>
        <w:t>2007 Mediterranean Conference on Control &amp; Automation</w:t>
      </w:r>
      <w:r w:rsidRPr="000B7155">
        <w:t>, Jun. 2007, pp. 1–8. doi: 10.1109/MED.2007.4433724.</w:t>
      </w:r>
    </w:p>
    <w:p w14:paraId="0A4895C8" w14:textId="77777777" w:rsidR="000B7155" w:rsidRPr="000B7155" w:rsidRDefault="000B7155" w:rsidP="000B7155">
      <w:pPr>
        <w:pStyle w:val="Bibliography"/>
      </w:pPr>
      <w:r w:rsidRPr="000B7155">
        <w:t>[13]</w:t>
      </w:r>
      <w:r w:rsidRPr="000B7155">
        <w:tab/>
        <w:t xml:space="preserve">D. Kengyel, H. Hamann, P. Zahadat, G. Radspieler, F. Wotawa, and T. Schmickl, “Potential of Heterogeneity in Collective Behaviors: A Case Study on Heterogeneous Swarms,” in </w:t>
      </w:r>
      <w:r w:rsidRPr="000B7155">
        <w:rPr>
          <w:i/>
          <w:iCs/>
        </w:rPr>
        <w:t>PRIMA 2015: Principles and Practice of Multi-Agent Systems</w:t>
      </w:r>
      <w:r w:rsidRPr="000B7155">
        <w:t>, Q. Chen, P. Torroni, S. Villata, J. Hsu, and A. Omicini, Eds., Cham: Springer International Publishing, 2015, pp. 201–217. doi: 10.1007/978-3-319-25524-8_13.</w:t>
      </w:r>
    </w:p>
    <w:p w14:paraId="1DA6D647" w14:textId="77777777" w:rsidR="000B7155" w:rsidRPr="000B7155" w:rsidRDefault="000B7155" w:rsidP="000B7155">
      <w:pPr>
        <w:pStyle w:val="Bibliography"/>
      </w:pPr>
      <w:r w:rsidRPr="000B7155">
        <w:t>[14]</w:t>
      </w:r>
      <w:r w:rsidRPr="000B7155">
        <w:tab/>
        <w:t>“Learning Decentralized Control Policies for Multi-Robot Formation | IEEE Conference Publication | IEEE Xplore.” Accessed: May 09, 2024. [Online]. Available: https://ieeexplore.ieee.org/document/8868898</w:t>
      </w:r>
    </w:p>
    <w:p w14:paraId="2477133F" w14:textId="77777777" w:rsidR="000B7155" w:rsidRPr="000B7155" w:rsidRDefault="000B7155" w:rsidP="000B7155">
      <w:pPr>
        <w:pStyle w:val="Bibliography"/>
      </w:pPr>
      <w:r w:rsidRPr="000B7155">
        <w:t>[15]</w:t>
      </w:r>
      <w:r w:rsidRPr="000B7155">
        <w:tab/>
        <w:t xml:space="preserve">D. H. Stolfi and G. Danoy, “Optimising autonomous robot swarm parameters for stable formation design,” in </w:t>
      </w:r>
      <w:r w:rsidRPr="000B7155">
        <w:rPr>
          <w:i/>
          <w:iCs/>
        </w:rPr>
        <w:t>Proceedings of the Genetic and Evolutionary Computation Conference</w:t>
      </w:r>
      <w:r w:rsidRPr="000B7155">
        <w:t>, in GECCO ’22. New York, NY, USA: Association for Computing Machinery, Jul. 2022, pp. 1281–1289. doi: 10.1145/3512290.3528709.</w:t>
      </w:r>
    </w:p>
    <w:p w14:paraId="072A2D3C" w14:textId="77777777" w:rsidR="000B7155" w:rsidRPr="000B7155" w:rsidRDefault="000B7155" w:rsidP="000B7155">
      <w:pPr>
        <w:pStyle w:val="Bibliography"/>
      </w:pPr>
      <w:r w:rsidRPr="000B7155">
        <w:t>[16]</w:t>
      </w:r>
      <w:r w:rsidRPr="000B7155">
        <w:tab/>
        <w:t xml:space="preserve">M. Hüttenrauch, A. Šošić, and G. Neumann, “Deep Reinforcement Learning for Swarm Systems,” </w:t>
      </w:r>
      <w:r w:rsidRPr="000B7155">
        <w:rPr>
          <w:i/>
          <w:iCs/>
        </w:rPr>
        <w:t>Journal of Machine Learning Research</w:t>
      </w:r>
      <w:r w:rsidRPr="000B7155">
        <w:t>, vol. 20, no. 54, pp. 1–31, 2019.</w:t>
      </w:r>
    </w:p>
    <w:p w14:paraId="78160600" w14:textId="77777777" w:rsidR="000B7155" w:rsidRPr="000B7155" w:rsidRDefault="000B7155" w:rsidP="000B7155">
      <w:pPr>
        <w:pStyle w:val="Bibliography"/>
      </w:pPr>
      <w:r w:rsidRPr="000B7155">
        <w:t>[17]</w:t>
      </w:r>
      <w:r w:rsidRPr="000B7155">
        <w:tab/>
        <w:t xml:space="preserve">M. B. Bezcioglu, B. Lennox, and F. Arvin, “Self-Organised Swarm Flocking with Deep Reinforcement Learning,” in </w:t>
      </w:r>
      <w:r w:rsidRPr="000B7155">
        <w:rPr>
          <w:i/>
          <w:iCs/>
        </w:rPr>
        <w:t>2021 7th International Conference on Automation, Robotics and Applications (ICARA)</w:t>
      </w:r>
      <w:r w:rsidRPr="000B7155">
        <w:t>, Feb. 2021, pp. 226–230. doi: 10.1109/ICARA51699.2021.9376509.</w:t>
      </w:r>
    </w:p>
    <w:p w14:paraId="7FF11878" w14:textId="77777777" w:rsidR="000B7155" w:rsidRPr="000B7155" w:rsidRDefault="000B7155" w:rsidP="000B7155">
      <w:pPr>
        <w:pStyle w:val="Bibliography"/>
      </w:pPr>
      <w:r w:rsidRPr="000B7155">
        <w:t>[18]</w:t>
      </w:r>
      <w:r w:rsidRPr="000B7155">
        <w:tab/>
        <w:t xml:space="preserve">G. Di Marzo Serugendo </w:t>
      </w:r>
      <w:r w:rsidRPr="000B7155">
        <w:rPr>
          <w:i/>
          <w:iCs/>
        </w:rPr>
        <w:t>et al.</w:t>
      </w:r>
      <w:r w:rsidRPr="000B7155">
        <w:t xml:space="preserve">, “Self-Organisation: Paradigms and Applications,” in </w:t>
      </w:r>
      <w:r w:rsidRPr="000B7155">
        <w:rPr>
          <w:i/>
          <w:iCs/>
        </w:rPr>
        <w:t>Engineering Self-Organising Systems</w:t>
      </w:r>
      <w:r w:rsidRPr="000B7155">
        <w:t>, G. Di Marzo Serugendo, A. Karageorgos, O. F. Rana, and F. Zambonelli, Eds., Berlin, Heidelberg: Springer, 2004, pp. 1–19. doi: 10.1007/978-3-540-24701-2_1.</w:t>
      </w:r>
    </w:p>
    <w:p w14:paraId="5F44B824" w14:textId="77777777" w:rsidR="000B7155" w:rsidRPr="000B7155" w:rsidRDefault="000B7155" w:rsidP="000B7155">
      <w:pPr>
        <w:pStyle w:val="Bibliography"/>
      </w:pPr>
      <w:r w:rsidRPr="000B7155">
        <w:t>[19]</w:t>
      </w:r>
      <w:r w:rsidRPr="000B7155">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6A59235A" w14:textId="77777777" w:rsidR="000B7155" w:rsidRPr="000B7155" w:rsidRDefault="000B7155" w:rsidP="000B7155">
      <w:pPr>
        <w:pStyle w:val="Bibliography"/>
      </w:pPr>
      <w:r w:rsidRPr="000B7155">
        <w:lastRenderedPageBreak/>
        <w:t>[20]</w:t>
      </w:r>
      <w:r w:rsidRPr="000B7155">
        <w:tab/>
        <w:t xml:space="preserve">Z. Xiaoning, “Analysis of military application of UAV swarm technology,” in </w:t>
      </w:r>
      <w:r w:rsidRPr="000B7155">
        <w:rPr>
          <w:i/>
          <w:iCs/>
        </w:rPr>
        <w:t>2020 3rd International Conference on Unmanned Systems (ICUS)</w:t>
      </w:r>
      <w:r w:rsidRPr="000B7155">
        <w:t>, Nov. 2020, pp. 1200–1204. doi: 10.1109/ICUS50048.2020.9274974.</w:t>
      </w:r>
    </w:p>
    <w:p w14:paraId="78AE3192" w14:textId="77777777" w:rsidR="000B7155" w:rsidRPr="000B7155" w:rsidRDefault="000B7155" w:rsidP="000B7155">
      <w:pPr>
        <w:pStyle w:val="Bibliography"/>
      </w:pPr>
      <w:r w:rsidRPr="000B7155">
        <w:t>[21]</w:t>
      </w:r>
      <w:r w:rsidRPr="000B7155">
        <w:tab/>
        <w:t xml:space="preserve">W. Du </w:t>
      </w:r>
      <w:r w:rsidRPr="000B7155">
        <w:rPr>
          <w:i/>
          <w:iCs/>
        </w:rPr>
        <w:t>et al.</w:t>
      </w:r>
      <w:r w:rsidRPr="000B7155">
        <w:t xml:space="preserve">, “Network-Based Heterogeneous Particle Swarm Optimization and Its Application in UAV Communication Coverage,” </w:t>
      </w:r>
      <w:r w:rsidRPr="000B7155">
        <w:rPr>
          <w:i/>
          <w:iCs/>
        </w:rPr>
        <w:t>IEEE Transactions on Emerging Topics in Computational Intelligence</w:t>
      </w:r>
      <w:r w:rsidRPr="000B7155">
        <w:t>, vol. 4, no. 3, pp. 312–323, Jun. 2020, doi: 10.1109/TETCI.2019.2899604.</w:t>
      </w:r>
    </w:p>
    <w:p w14:paraId="4DB0B43C" w14:textId="77777777" w:rsidR="000B7155" w:rsidRPr="000B7155" w:rsidRDefault="000B7155" w:rsidP="000B7155">
      <w:pPr>
        <w:pStyle w:val="Bibliography"/>
      </w:pPr>
      <w:r w:rsidRPr="000B7155">
        <w:t>[22]</w:t>
      </w:r>
      <w:r w:rsidRPr="000B7155">
        <w:tab/>
        <w:t xml:space="preserve">A. Liekna and J. Grundspenkis, “TOWARDS PRACTICAL APPLICATION OF SWARM ROBOTICS: OVERVIEW OF SWARM TASKS,” </w:t>
      </w:r>
      <w:r w:rsidRPr="000B7155">
        <w:rPr>
          <w:i/>
          <w:iCs/>
        </w:rPr>
        <w:t>ENGINEERING FOR RURAL DEVELOPMENT</w:t>
      </w:r>
      <w:r w:rsidRPr="000B7155">
        <w:t>.</w:t>
      </w:r>
    </w:p>
    <w:p w14:paraId="0EFF47ED" w14:textId="77777777" w:rsidR="000B7155" w:rsidRPr="000B7155" w:rsidRDefault="000B7155" w:rsidP="000B7155">
      <w:pPr>
        <w:pStyle w:val="Bibliography"/>
      </w:pPr>
      <w:r w:rsidRPr="000B7155">
        <w:t>[23]</w:t>
      </w:r>
      <w:r w:rsidRPr="000B7155">
        <w:tab/>
        <w:t xml:space="preserve">M. Schranz, M. Umlauft, M. Sende, and W. Elmenreich, “Swarm Robotic Behaviors and Current Applications,” </w:t>
      </w:r>
      <w:r w:rsidRPr="000B7155">
        <w:rPr>
          <w:i/>
          <w:iCs/>
        </w:rPr>
        <w:t>Front. Robot. AI</w:t>
      </w:r>
      <w:r w:rsidRPr="000B7155">
        <w:t>, vol. 7, Apr. 2020, doi: 10.3389/frobt.2020.00036.</w:t>
      </w:r>
    </w:p>
    <w:p w14:paraId="727718AD" w14:textId="77777777" w:rsidR="000B7155" w:rsidRPr="000B7155" w:rsidRDefault="000B7155" w:rsidP="000B7155">
      <w:pPr>
        <w:pStyle w:val="Bibliography"/>
      </w:pPr>
      <w:r w:rsidRPr="000B7155">
        <w:t>[24]</w:t>
      </w:r>
      <w:r w:rsidRPr="000B7155">
        <w:tab/>
        <w:t xml:space="preserve">E. Şahin, “Swarm Robotics: From Sources of Inspiration to Domains of Application,” in </w:t>
      </w:r>
      <w:r w:rsidRPr="000B7155">
        <w:rPr>
          <w:i/>
          <w:iCs/>
        </w:rPr>
        <w:t>Swarm Robotics</w:t>
      </w:r>
      <w:r w:rsidRPr="000B7155">
        <w:t>, E. Şahin and W. M. Spears, Eds., Berlin, Heidelberg: Springer, 2005, pp. 10–20. doi: 10.1007/978-3-540-30552-1_2.</w:t>
      </w:r>
    </w:p>
    <w:p w14:paraId="5DFA8CEC" w14:textId="77777777" w:rsidR="000B7155" w:rsidRPr="000B7155" w:rsidRDefault="000B7155" w:rsidP="000B7155">
      <w:pPr>
        <w:pStyle w:val="Bibliography"/>
      </w:pPr>
      <w:r w:rsidRPr="000B7155">
        <w:t>[25]</w:t>
      </w:r>
      <w:r w:rsidRPr="000B7155">
        <w:tab/>
        <w:t xml:space="preserve">R. Sawant, C. Singh, A. Shaikh, A. Aggarwal, P. Shahane, and H. R, “Mine Detection using a Swarm of Robots,” in </w:t>
      </w:r>
      <w:r w:rsidRPr="000B7155">
        <w:rPr>
          <w:i/>
          <w:iCs/>
        </w:rPr>
        <w:t>2022 International Conference on Advances in Computing, Communication and Applied Informatics (ACCAI)</w:t>
      </w:r>
      <w:r w:rsidRPr="000B7155">
        <w:t>, Chennai, India: IEEE, Jan. 2022, pp. 1–9. doi: 10.1109/ACCAI53970.2022.9752481.</w:t>
      </w:r>
    </w:p>
    <w:p w14:paraId="6FFD1F1C" w14:textId="77777777" w:rsidR="000B7155" w:rsidRPr="000B7155" w:rsidRDefault="000B7155" w:rsidP="000B7155">
      <w:pPr>
        <w:pStyle w:val="Bibliography"/>
      </w:pPr>
      <w:r w:rsidRPr="000B7155">
        <w:t>[26]</w:t>
      </w:r>
      <w:r w:rsidRPr="000B7155">
        <w:tab/>
        <w:t xml:space="preserve">M. Dorigo, G. Theraulaz, and V. Trianni, “Reflections on the future of swarm robotics,” </w:t>
      </w:r>
      <w:r w:rsidRPr="000B7155">
        <w:rPr>
          <w:i/>
          <w:iCs/>
        </w:rPr>
        <w:t>Science Robotics</w:t>
      </w:r>
      <w:r w:rsidRPr="000B7155">
        <w:t>, vol. 5, no. 49, p. eabe4385, Dec. 2020, doi: 10.1126/scirobotics.abe4385.</w:t>
      </w:r>
    </w:p>
    <w:p w14:paraId="5C9F6C28" w14:textId="77777777" w:rsidR="000B7155" w:rsidRPr="000B7155" w:rsidRDefault="000B7155" w:rsidP="000B7155">
      <w:pPr>
        <w:pStyle w:val="Bibliography"/>
      </w:pPr>
      <w:r w:rsidRPr="000B7155">
        <w:t>[27]</w:t>
      </w:r>
      <w:r w:rsidRPr="000B7155">
        <w:tab/>
        <w:t xml:space="preserve">M. Dorigo </w:t>
      </w:r>
      <w:r w:rsidRPr="000B7155">
        <w:rPr>
          <w:i/>
          <w:iCs/>
        </w:rPr>
        <w:t>et al.</w:t>
      </w:r>
      <w:r w:rsidRPr="000B7155">
        <w:t xml:space="preserve">, “Swarmanoid: A Novel Concept for the Study of Heterogeneous Robotic Swarms,” </w:t>
      </w:r>
      <w:r w:rsidRPr="000B7155">
        <w:rPr>
          <w:i/>
          <w:iCs/>
        </w:rPr>
        <w:t>IEEE Robotics &amp; Automation Magazine</w:t>
      </w:r>
      <w:r w:rsidRPr="000B7155">
        <w:t>, vol. 20, no. 4, pp. 60–71, Dec. 2013, doi: 10.1109/MRA.2013.2252996.</w:t>
      </w:r>
    </w:p>
    <w:p w14:paraId="6B052574" w14:textId="77777777" w:rsidR="000B7155" w:rsidRPr="000B7155" w:rsidRDefault="000B7155" w:rsidP="000B7155">
      <w:pPr>
        <w:pStyle w:val="Bibliography"/>
      </w:pPr>
      <w:r w:rsidRPr="000B7155">
        <w:t>[28]</w:t>
      </w:r>
      <w:r w:rsidRPr="000B7155">
        <w:tab/>
        <w:t xml:space="preserve">A. Prorok, M. A. Hsieh, and V. Kumar, “The Impact of Diversity on Optimal Control Policies for Heterogeneous Robot Swarms,” </w:t>
      </w:r>
      <w:r w:rsidRPr="000B7155">
        <w:rPr>
          <w:i/>
          <w:iCs/>
        </w:rPr>
        <w:t>IEEE Transactions on Robotics</w:t>
      </w:r>
      <w:r w:rsidRPr="000B7155">
        <w:t>, vol. 33, no. 2, pp. 346–358, Apr. 2017, doi: 10.1109/TRO.2016.2631593.</w:t>
      </w:r>
    </w:p>
    <w:p w14:paraId="3F7AB4B3" w14:textId="77777777" w:rsidR="000B7155" w:rsidRPr="000B7155" w:rsidRDefault="000B7155" w:rsidP="000B7155">
      <w:pPr>
        <w:pStyle w:val="Bibliography"/>
      </w:pPr>
      <w:r w:rsidRPr="000B7155">
        <w:t>[29]</w:t>
      </w:r>
      <w:r w:rsidRPr="000B7155">
        <w:tab/>
        <w:t xml:space="preserve">F.-J. Mañas-Álvarez, M. Guinaldo, R. Dormido, R. Socas, and S. Dormido, “Formation by Consensus in Heterogeneous Robotic Swarms with Twins-in-the-Loop,” in </w:t>
      </w:r>
      <w:r w:rsidRPr="000B7155">
        <w:rPr>
          <w:i/>
          <w:iCs/>
        </w:rPr>
        <w:t>ROBOT2022: Fifth Iberian Robotics Conference</w:t>
      </w:r>
      <w:r w:rsidRPr="000B7155">
        <w:t>, D. Tardioli, V. Matellán, G. Heredia, M. F. Silva, and L. Marques, Eds., Cham: Springer International Publishing, 2023, pp. 435–447. doi: 10.1007/978-3-031-21065-5_36.</w:t>
      </w:r>
    </w:p>
    <w:p w14:paraId="6172FDAF" w14:textId="77777777" w:rsidR="000B7155" w:rsidRPr="000B7155" w:rsidRDefault="000B7155" w:rsidP="000B7155">
      <w:pPr>
        <w:pStyle w:val="Bibliography"/>
      </w:pPr>
      <w:r w:rsidRPr="000B7155">
        <w:t>[30]</w:t>
      </w:r>
      <w:r w:rsidRPr="000B7155">
        <w:tab/>
        <w:t xml:space="preserve">M. Nakamura, “Dynamic patterns formed by heterogeneous boid model composed of agent groups moving reversely,” </w:t>
      </w:r>
      <w:r w:rsidRPr="000B7155">
        <w:rPr>
          <w:i/>
          <w:iCs/>
        </w:rPr>
        <w:t>Artif Life Robotics</w:t>
      </w:r>
      <w:r w:rsidRPr="000B7155">
        <w:t xml:space="preserve">, vol. </w:t>
      </w:r>
      <w:r w:rsidRPr="000B7155">
        <w:t>27, no. 2, pp. 373–383, May 2022, doi: 10.1007/s10015-022-00743-0.</w:t>
      </w:r>
    </w:p>
    <w:p w14:paraId="137B076E" w14:textId="77777777" w:rsidR="000B7155" w:rsidRPr="000B7155" w:rsidRDefault="000B7155" w:rsidP="000B7155">
      <w:pPr>
        <w:pStyle w:val="Bibliography"/>
      </w:pPr>
      <w:r w:rsidRPr="000B7155">
        <w:t>[31]</w:t>
      </w:r>
      <w:r w:rsidRPr="000B7155">
        <w:tab/>
        <w:t xml:space="preserve">S. Abpeikar, K. Kasmarik, M. Garratt, R. Hunjet, M. M. Khan, and H. Qiu, “Automatic collective motion tuning using actor-critic deep reinforcement learning,” </w:t>
      </w:r>
      <w:r w:rsidRPr="000B7155">
        <w:rPr>
          <w:i/>
          <w:iCs/>
        </w:rPr>
        <w:t>Swarm and Evolutionary Computation</w:t>
      </w:r>
      <w:r w:rsidRPr="000B7155">
        <w:t>, vol. 72, p. 101085, Jul. 2022, doi: 10.1016/j.swevo.2022.101085.</w:t>
      </w:r>
    </w:p>
    <w:p w14:paraId="71D8CD2B" w14:textId="77777777" w:rsidR="000B7155" w:rsidRPr="000B7155" w:rsidRDefault="000B7155" w:rsidP="000B7155">
      <w:pPr>
        <w:pStyle w:val="Bibliography"/>
      </w:pPr>
      <w:r w:rsidRPr="000B7155">
        <w:t>[32]</w:t>
      </w:r>
      <w:r w:rsidRPr="000B7155">
        <w:tab/>
        <w:t xml:space="preserve">H. Van Dyke Parunak and S. A. Brueckner, “Engineering Swarming Systems,” in </w:t>
      </w:r>
      <w:r w:rsidRPr="000B7155">
        <w:rPr>
          <w:i/>
          <w:iCs/>
        </w:rPr>
        <w:t>Methodologies and Software Engineering for Agent Systems: The Agent-Oriented Software Engineering Handbook</w:t>
      </w:r>
      <w:r w:rsidRPr="000B7155">
        <w:t>, F. Bergenti, M.-P. Gleizes, and F. Zambonelli, Eds., Boston, MA: Springer US, 2004, pp. 341–376. doi: 10.1007/1-4020-8058-1_21.</w:t>
      </w:r>
    </w:p>
    <w:p w14:paraId="2543CC08" w14:textId="77777777" w:rsidR="000B7155" w:rsidRPr="000B7155" w:rsidRDefault="000B7155" w:rsidP="000B7155">
      <w:pPr>
        <w:pStyle w:val="Bibliography"/>
      </w:pPr>
      <w:r w:rsidRPr="000B7155">
        <w:t>[33]</w:t>
      </w:r>
      <w:r w:rsidRPr="000B7155">
        <w:tab/>
        <w:t xml:space="preserve">M. Dorigo, G. Theraulaz, and V. Trianni, “Swarm Robotics: Past, Present, and Future [Point of View],” </w:t>
      </w:r>
      <w:r w:rsidRPr="000B7155">
        <w:rPr>
          <w:i/>
          <w:iCs/>
        </w:rPr>
        <w:t>Proceedings of the IEEE</w:t>
      </w:r>
      <w:r w:rsidRPr="000B7155">
        <w:t>, vol. 109, no. 7, pp. 1152–1165, Jul. 2021, doi: 10.1109/JPROC.2021.3072740.</w:t>
      </w:r>
    </w:p>
    <w:p w14:paraId="34F7077A" w14:textId="77777777" w:rsidR="000B7155" w:rsidRPr="000B7155" w:rsidRDefault="000B7155" w:rsidP="000B7155">
      <w:pPr>
        <w:pStyle w:val="Bibliography"/>
      </w:pPr>
      <w:r w:rsidRPr="000B7155">
        <w:t>[34]</w:t>
      </w:r>
      <w:r w:rsidRPr="000B7155">
        <w:tab/>
        <w:t xml:space="preserve">C. Pinciroli, R. O’Grady, A. L. Christensen, and M. Dorigo, “Coordinating Heterogeneous Swarms through Minimal Communication among Homogeneous Sub-swarms,” in </w:t>
      </w:r>
      <w:r w:rsidRPr="000B7155">
        <w:rPr>
          <w:i/>
          <w:iCs/>
        </w:rPr>
        <w:t>Swarm Intelligence</w:t>
      </w:r>
      <w:r w:rsidRPr="000B7155">
        <w:t>, M. Dorigo, M. Birattari, G. A. Di Caro, R. Doursat, A. P. Engelbrecht, D. Floreano, L. M. Gambardella, R. Groß, E. Şahin, H. Sayama, and T. Stützle, Eds., Berlin, Heidelberg: Springer, 2010, pp. 558–559. doi: 10.1007/978-3-642-15461-4_59.</w:t>
      </w:r>
    </w:p>
    <w:p w14:paraId="03E6B27C" w14:textId="77777777" w:rsidR="000B7155" w:rsidRPr="000B7155" w:rsidRDefault="000B7155" w:rsidP="000B7155">
      <w:pPr>
        <w:pStyle w:val="Bibliography"/>
      </w:pPr>
      <w:r w:rsidRPr="000B7155">
        <w:t>[35]</w:t>
      </w:r>
      <w:r w:rsidRPr="000B7155">
        <w:tab/>
        <w:t>“Sphero BOLT.” Accessed: May 12, 2024. [Online]. Available: https://support.sphero.com/en-US/articles/bolt-72242</w:t>
      </w:r>
    </w:p>
    <w:p w14:paraId="4459E662" w14:textId="77777777" w:rsidR="000B7155" w:rsidRPr="000B7155" w:rsidRDefault="000B7155" w:rsidP="000B7155">
      <w:pPr>
        <w:pStyle w:val="Bibliography"/>
      </w:pPr>
      <w:r w:rsidRPr="000B7155">
        <w:t>[36]</w:t>
      </w:r>
      <w:r w:rsidRPr="000B7155">
        <w:tab/>
        <w:t>“Sphero Edu API — SpheroV2 0.12 documentation.” Accessed: May 12, 2024. [Online]. Available: https://spherov2.readthedocs.io/en/latest/sphero_edu.html</w:t>
      </w:r>
    </w:p>
    <w:p w14:paraId="47E8254D" w14:textId="77777777" w:rsidR="000B7155" w:rsidRPr="000B7155" w:rsidRDefault="000B7155" w:rsidP="000B7155">
      <w:pPr>
        <w:pStyle w:val="Bibliography"/>
      </w:pPr>
      <w:r w:rsidRPr="000B7155">
        <w:t>[37]</w:t>
      </w:r>
      <w:r w:rsidRPr="000B7155">
        <w:tab/>
        <w:t>“Sphero Public SDK - Documentation.” Accessed: May 12, 2024. [Online]. Available: https://sdk.sphero.com/documentation</w:t>
      </w:r>
    </w:p>
    <w:p w14:paraId="2FEBE3CC" w14:textId="77777777" w:rsidR="000B7155" w:rsidRPr="000B7155" w:rsidRDefault="000B7155" w:rsidP="000B7155">
      <w:pPr>
        <w:pStyle w:val="Bibliography"/>
      </w:pPr>
      <w:r w:rsidRPr="000B7155">
        <w:t>[38]</w:t>
      </w:r>
      <w:r w:rsidRPr="000B7155">
        <w:tab/>
        <w:t>“Vicon Help.” Accessed: May 13, 2024. [Online]. Available: https://help.vicon.com/</w:t>
      </w:r>
    </w:p>
    <w:p w14:paraId="1529BE00" w14:textId="3F198C37" w:rsidR="00A9313E" w:rsidRPr="00EA39D2" w:rsidRDefault="00372E51" w:rsidP="00372E51">
      <w:r>
        <w:fldChar w:fldCharType="end"/>
      </w:r>
    </w:p>
    <w:p w14:paraId="70B7FA31" w14:textId="24CD94B8" w:rsidR="00FA23F6" w:rsidRPr="00EA39D2" w:rsidRDefault="00FA23F6" w:rsidP="00372E51"/>
    <w:sectPr w:rsidR="00FA23F6" w:rsidRPr="00EA39D2" w:rsidSect="0003527A">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di Abpeikar" w:date="2024-05-13T11:08:00Z" w:initials="SA">
    <w:p w14:paraId="2CCE8360" w14:textId="77777777" w:rsidR="00FD58DE" w:rsidRDefault="00FF419C" w:rsidP="00FD58DE">
      <w:pPr>
        <w:pStyle w:val="CommentText"/>
        <w:ind w:firstLine="0"/>
        <w:jc w:val="left"/>
      </w:pPr>
      <w:r>
        <w:rPr>
          <w:rStyle w:val="CommentReference"/>
        </w:rPr>
        <w:annotationRef/>
      </w:r>
      <w:r w:rsidR="00FD58DE">
        <w:t xml:space="preserve">Make this more detailed and add related references. Discussions on papers that use heterogeneous robots will help you in better articulating this. </w:t>
      </w:r>
    </w:p>
  </w:comment>
  <w:comment w:id="15" w:author="Shadi Abpeikar" w:date="2024-05-13T11:07:00Z" w:initials="SA">
    <w:p w14:paraId="275308D0" w14:textId="5ADACBB9" w:rsidR="00850522" w:rsidRDefault="00850522" w:rsidP="00850522">
      <w:pPr>
        <w:pStyle w:val="CommentText"/>
        <w:ind w:firstLine="0"/>
        <w:jc w:val="left"/>
      </w:pPr>
      <w:r>
        <w:rPr>
          <w:rStyle w:val="CommentReference"/>
        </w:rPr>
        <w:annotationRef/>
      </w:r>
      <w:r>
        <w:t xml:space="preserve">Add this section before starting to discuss the heterogeneous robots. </w:t>
      </w:r>
    </w:p>
  </w:comment>
  <w:comment w:id="25" w:author="Shadi Abpeikar" w:date="2024-05-13T11:11:00Z" w:initials="SA">
    <w:p w14:paraId="2F09F01F" w14:textId="77777777" w:rsidR="001153DB" w:rsidRDefault="001153DB" w:rsidP="001153DB">
      <w:pPr>
        <w:pStyle w:val="CommentText"/>
        <w:ind w:firstLine="0"/>
        <w:jc w:val="left"/>
      </w:pPr>
      <w:r>
        <w:rPr>
          <w:rStyle w:val="CommentReference"/>
        </w:rPr>
        <w:annotationRef/>
      </w:r>
      <w:r>
        <w:t xml:space="preserve">You do not need to mention about DRL. Instead talk about some emergent behaviours in simulation or homogeneous swarm of robots. The challenges, and the importance. </w:t>
      </w:r>
    </w:p>
  </w:comment>
  <w:comment w:id="33" w:author="Shadi Abpeikar" w:date="2024-05-13T11:14:00Z" w:initials="SA">
    <w:p w14:paraId="288AA30E" w14:textId="77777777" w:rsidR="00AE195D" w:rsidRDefault="00AE195D" w:rsidP="00AE195D">
      <w:pPr>
        <w:pStyle w:val="CommentText"/>
        <w:ind w:firstLine="0"/>
        <w:jc w:val="left"/>
      </w:pPr>
      <w:r>
        <w:rPr>
          <w:rStyle w:val="CommentReference"/>
        </w:rPr>
        <w:annotationRef/>
      </w:r>
      <w:r>
        <w:t>Make sure you do not repeat the discussions of Section II.A in this section.</w:t>
      </w:r>
    </w:p>
  </w:comment>
  <w:comment w:id="34" w:author="Shadi Abpeikar" w:date="2024-05-13T11:15:00Z" w:initials="SA">
    <w:p w14:paraId="7397B6BE" w14:textId="77777777" w:rsidR="00996290" w:rsidRDefault="00996290" w:rsidP="00996290">
      <w:pPr>
        <w:pStyle w:val="CommentText"/>
        <w:ind w:firstLine="0"/>
        <w:jc w:val="left"/>
      </w:pPr>
      <w:r>
        <w:rPr>
          <w:rStyle w:val="CommentReference"/>
        </w:rPr>
        <w:annotationRef/>
      </w:r>
      <w:r>
        <w:t xml:space="preserve">Why it is crucial? </w:t>
      </w:r>
    </w:p>
  </w:comment>
  <w:comment w:id="37" w:author="Shadi Abpeikar" w:date="2024-05-13T11:21:00Z" w:initials="SA">
    <w:p w14:paraId="26AAADDE" w14:textId="77777777" w:rsidR="005E5A6F" w:rsidRDefault="005E5A6F" w:rsidP="005E5A6F">
      <w:pPr>
        <w:pStyle w:val="CommentText"/>
        <w:ind w:firstLine="0"/>
        <w:jc w:val="left"/>
      </w:pPr>
      <w:r>
        <w:rPr>
          <w:rStyle w:val="CommentReference"/>
        </w:rPr>
        <w:annotationRef/>
      </w:r>
      <w:r>
        <w:t xml:space="preserve">We are not doing formation control. Please avoid using this term, and mention somewhere in this section that emergent behaviour is different to formation control as the agents bootstrap their behaviour. There are some other difference like the connectivity constraints and distance between agents. Refer to these briefly just to make sure that the reader knows your aim is different to formation control. </w:t>
      </w:r>
    </w:p>
  </w:comment>
  <w:comment w:id="38" w:author="Shadi Abpeikar" w:date="2024-05-13T11:39:00Z" w:initials="SA">
    <w:p w14:paraId="354AF9D3" w14:textId="77777777" w:rsidR="00FA5E31" w:rsidRDefault="00FA5E31" w:rsidP="00FA5E31">
      <w:pPr>
        <w:pStyle w:val="CommentText"/>
        <w:ind w:firstLine="0"/>
        <w:jc w:val="left"/>
      </w:pPr>
      <w:r>
        <w:rPr>
          <w:rStyle w:val="CommentReference"/>
        </w:rPr>
        <w:annotationRef/>
      </w:r>
      <w:r>
        <w:t>We just use the emergent behaviours tuned by reinforcement learning and apply them into real robots.</w:t>
      </w:r>
    </w:p>
  </w:comment>
  <w:comment w:id="48" w:author="Shadi Abpeikar" w:date="2024-05-13T11:47:00Z" w:initials="SA">
    <w:p w14:paraId="413559CC" w14:textId="77777777" w:rsidR="00B00274" w:rsidRDefault="00B00274" w:rsidP="00B00274">
      <w:pPr>
        <w:pStyle w:val="CommentText"/>
        <w:ind w:firstLine="0"/>
        <w:jc w:val="left"/>
      </w:pPr>
      <w:r>
        <w:rPr>
          <w:rStyle w:val="CommentReference"/>
        </w:rPr>
        <w:annotationRef/>
      </w:r>
      <w:r>
        <w:t>Emergent behaviour not formation control</w:t>
      </w:r>
    </w:p>
  </w:comment>
  <w:comment w:id="51" w:author="Shadi Abpeikar" w:date="2024-05-13T11:50:00Z" w:initials="SA">
    <w:p w14:paraId="5A362C2C" w14:textId="77777777" w:rsidR="00C31828" w:rsidRDefault="00C31828" w:rsidP="00C31828">
      <w:pPr>
        <w:pStyle w:val="CommentText"/>
        <w:ind w:firstLine="0"/>
        <w:jc w:val="left"/>
      </w:pPr>
      <w:r>
        <w:rPr>
          <w:rStyle w:val="CommentReference"/>
        </w:rPr>
        <w:annotationRef/>
      </w:r>
      <w:r>
        <w:t>These are the challenges that might be embedded with any heterogenous system of robots, so this is good that you mention them, but please mention them as general challenges evolved with this topic and solving them will be part of your contribution.</w:t>
      </w:r>
    </w:p>
  </w:comment>
  <w:comment w:id="58" w:author="Shadi Abpeikar" w:date="2024-05-13T11:57:00Z" w:initials="SA">
    <w:p w14:paraId="14205C6C" w14:textId="77777777" w:rsidR="001B67D5" w:rsidRDefault="001B67D5" w:rsidP="001B67D5">
      <w:pPr>
        <w:pStyle w:val="CommentText"/>
        <w:ind w:firstLine="0"/>
        <w:jc w:val="left"/>
      </w:pPr>
      <w:r>
        <w:rPr>
          <w:rStyle w:val="CommentReference"/>
        </w:rPr>
        <w:annotationRef/>
      </w:r>
      <w:r>
        <w:t>Reproduce the figures or mentions they are exactly reused from [2]</w:t>
      </w:r>
    </w:p>
  </w:comment>
  <w:comment w:id="65" w:author="Shadi Abpeikar" w:date="2024-05-13T12:00:00Z" w:initials="SA">
    <w:p w14:paraId="739B32B7" w14:textId="77777777" w:rsidR="00154FBB" w:rsidRDefault="00154FBB" w:rsidP="00154FBB">
      <w:pPr>
        <w:pStyle w:val="CommentText"/>
        <w:ind w:firstLine="0"/>
        <w:jc w:val="left"/>
      </w:pPr>
      <w:r>
        <w:rPr>
          <w:rStyle w:val="CommentReference"/>
        </w:rPr>
        <w:annotationRef/>
      </w:r>
      <w:r>
        <w:t xml:space="preserve">Here mention that the both robots are form the same company with many common snesors and the use a Python library with many common terms, however it is still challenging to make them communicate, and behave as a heterogenous system. </w:t>
      </w:r>
    </w:p>
  </w:comment>
  <w:comment w:id="66" w:author="Shadi Abpeikar" w:date="2024-05-13T12:01:00Z" w:initials="SA">
    <w:p w14:paraId="2ACB4BCD" w14:textId="77777777" w:rsidR="004455AA" w:rsidRDefault="004455AA" w:rsidP="004455AA">
      <w:pPr>
        <w:pStyle w:val="CommentText"/>
        <w:ind w:firstLine="0"/>
        <w:jc w:val="left"/>
      </w:pPr>
      <w:r>
        <w:rPr>
          <w:rStyle w:val="CommentReference"/>
        </w:rPr>
        <w:annotationRef/>
      </w:r>
      <w:r>
        <w:t xml:space="preserve">Mention that Bluetooth is the only way to communicate with BOLT. </w:t>
      </w:r>
    </w:p>
  </w:comment>
  <w:comment w:id="69" w:author="Shadi Abpeikar" w:date="2024-05-13T12:06:00Z" w:initials="SA">
    <w:p w14:paraId="275AB167" w14:textId="77777777" w:rsidR="005C37CD" w:rsidRDefault="005C37CD" w:rsidP="005C37CD">
      <w:pPr>
        <w:pStyle w:val="CommentText"/>
        <w:ind w:firstLine="0"/>
        <w:jc w:val="left"/>
      </w:pPr>
      <w:r>
        <w:rPr>
          <w:rStyle w:val="CommentReference"/>
        </w:rPr>
        <w:annotationRef/>
      </w:r>
      <w:r>
        <w:t>Make this image bigger if you want to keep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CE8360" w15:done="0"/>
  <w15:commentEx w15:paraId="275308D0" w15:done="0"/>
  <w15:commentEx w15:paraId="2F09F01F" w15:done="0"/>
  <w15:commentEx w15:paraId="288AA30E" w15:done="0"/>
  <w15:commentEx w15:paraId="7397B6BE" w15:done="0"/>
  <w15:commentEx w15:paraId="26AAADDE" w15:done="0"/>
  <w15:commentEx w15:paraId="354AF9D3" w15:done="0"/>
  <w15:commentEx w15:paraId="413559CC" w15:done="0"/>
  <w15:commentEx w15:paraId="5A362C2C" w15:done="0"/>
  <w15:commentEx w15:paraId="14205C6C" w15:done="0"/>
  <w15:commentEx w15:paraId="739B32B7" w15:done="0"/>
  <w15:commentEx w15:paraId="2ACB4BCD" w15:done="0"/>
  <w15:commentEx w15:paraId="275AB1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B1AAA6" w16cex:dateUtc="2024-05-13T01:08:00Z"/>
  <w16cex:commentExtensible w16cex:durableId="6EE6D75A" w16cex:dateUtc="2024-05-13T01:07:00Z"/>
  <w16cex:commentExtensible w16cex:durableId="7FEEABB1" w16cex:dateUtc="2024-05-13T01:11:00Z"/>
  <w16cex:commentExtensible w16cex:durableId="2615BD49" w16cex:dateUtc="2024-05-13T01:14:00Z"/>
  <w16cex:commentExtensible w16cex:durableId="719A8ABF" w16cex:dateUtc="2024-05-13T01:15:00Z"/>
  <w16cex:commentExtensible w16cex:durableId="53EB8262" w16cex:dateUtc="2024-05-13T01:21:00Z"/>
  <w16cex:commentExtensible w16cex:durableId="66263A7C" w16cex:dateUtc="2024-05-13T01:39:00Z"/>
  <w16cex:commentExtensible w16cex:durableId="6FA3B3A6" w16cex:dateUtc="2024-05-13T01:47:00Z"/>
  <w16cex:commentExtensible w16cex:durableId="2CDA434F" w16cex:dateUtc="2024-05-13T01:50:00Z"/>
  <w16cex:commentExtensible w16cex:durableId="37525983" w16cex:dateUtc="2024-05-13T01:57:00Z"/>
  <w16cex:commentExtensible w16cex:durableId="1E25820C" w16cex:dateUtc="2024-05-13T02:00:00Z"/>
  <w16cex:commentExtensible w16cex:durableId="4710ED86" w16cex:dateUtc="2024-05-13T02:01:00Z"/>
  <w16cex:commentExtensible w16cex:durableId="2DB9CF9B" w16cex:dateUtc="2024-05-13T0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CE8360" w16cid:durableId="2DB1AAA6"/>
  <w16cid:commentId w16cid:paraId="275308D0" w16cid:durableId="6EE6D75A"/>
  <w16cid:commentId w16cid:paraId="2F09F01F" w16cid:durableId="7FEEABB1"/>
  <w16cid:commentId w16cid:paraId="288AA30E" w16cid:durableId="2615BD49"/>
  <w16cid:commentId w16cid:paraId="7397B6BE" w16cid:durableId="719A8ABF"/>
  <w16cid:commentId w16cid:paraId="26AAADDE" w16cid:durableId="53EB8262"/>
  <w16cid:commentId w16cid:paraId="354AF9D3" w16cid:durableId="66263A7C"/>
  <w16cid:commentId w16cid:paraId="413559CC" w16cid:durableId="6FA3B3A6"/>
  <w16cid:commentId w16cid:paraId="5A362C2C" w16cid:durableId="2CDA434F"/>
  <w16cid:commentId w16cid:paraId="14205C6C" w16cid:durableId="37525983"/>
  <w16cid:commentId w16cid:paraId="739B32B7" w16cid:durableId="1E25820C"/>
  <w16cid:commentId w16cid:paraId="2ACB4BCD" w16cid:durableId="4710ED86"/>
  <w16cid:commentId w16cid:paraId="275AB167" w16cid:durableId="2DB9CF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3EDBF" w14:textId="77777777" w:rsidR="0003527A" w:rsidRDefault="0003527A" w:rsidP="00372E51">
      <w:r>
        <w:separator/>
      </w:r>
    </w:p>
  </w:endnote>
  <w:endnote w:type="continuationSeparator" w:id="0">
    <w:p w14:paraId="0A85CA17" w14:textId="77777777" w:rsidR="0003527A" w:rsidRDefault="0003527A"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3BA7F" w14:textId="77777777" w:rsidR="0003527A" w:rsidRDefault="0003527A" w:rsidP="00372E51">
      <w:r>
        <w:separator/>
      </w:r>
    </w:p>
  </w:footnote>
  <w:footnote w:type="continuationSeparator" w:id="0">
    <w:p w14:paraId="5CD8264F" w14:textId="77777777" w:rsidR="0003527A" w:rsidRDefault="0003527A"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2FC87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502C4E"/>
    <w:multiLevelType w:val="hybridMultilevel"/>
    <w:tmpl w:val="C5A016E8"/>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5" w15:restartNumberingAfterBreak="0">
    <w:nsid w:val="6FDF1560"/>
    <w:multiLevelType w:val="hybridMultilevel"/>
    <w:tmpl w:val="BF9A294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6"/>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3"/>
  </w:num>
  <w:num w:numId="13" w16cid:durableId="706298422">
    <w:abstractNumId w:val="15"/>
  </w:num>
  <w:num w:numId="14" w16cid:durableId="941187501">
    <w:abstractNumId w:val="15"/>
    <w:lvlOverride w:ilvl="0">
      <w:startOverride w:val="1"/>
    </w:lvlOverride>
  </w:num>
  <w:num w:numId="15" w16cid:durableId="79104440">
    <w:abstractNumId w:val="15"/>
    <w:lvlOverride w:ilvl="0">
      <w:startOverride w:val="1"/>
    </w:lvlOverride>
  </w:num>
  <w:num w:numId="16" w16cid:durableId="359623389">
    <w:abstractNumId w:val="15"/>
    <w:lvlOverride w:ilvl="0">
      <w:startOverride w:val="1"/>
    </w:lvlOverride>
  </w:num>
  <w:num w:numId="17" w16cid:durableId="1769890780">
    <w:abstractNumId w:val="14"/>
  </w:num>
  <w:num w:numId="18" w16cid:durableId="237181276">
    <w:abstractNumId w:val="1"/>
  </w:num>
  <w:num w:numId="19" w16cid:durableId="285476035">
    <w:abstractNumId w:val="17"/>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di Abpeikar">
    <w15:presenceInfo w15:providerId="AD" w15:userId="S::z3528558@ad.unsw.edu.au::42b61823-804f-41ab-bde8-2c036b56c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341D6"/>
    <w:rsid w:val="0003527A"/>
    <w:rsid w:val="00062E4C"/>
    <w:rsid w:val="00067333"/>
    <w:rsid w:val="000A4725"/>
    <w:rsid w:val="000B64EA"/>
    <w:rsid w:val="000B7155"/>
    <w:rsid w:val="000E2A06"/>
    <w:rsid w:val="000F31E3"/>
    <w:rsid w:val="000F3E44"/>
    <w:rsid w:val="001153DB"/>
    <w:rsid w:val="001204C4"/>
    <w:rsid w:val="00126AAA"/>
    <w:rsid w:val="00154FBB"/>
    <w:rsid w:val="001677AC"/>
    <w:rsid w:val="00191D65"/>
    <w:rsid w:val="00192232"/>
    <w:rsid w:val="00197C32"/>
    <w:rsid w:val="001B67D5"/>
    <w:rsid w:val="001D1E0B"/>
    <w:rsid w:val="001E2998"/>
    <w:rsid w:val="00210A9C"/>
    <w:rsid w:val="00246BED"/>
    <w:rsid w:val="0024715A"/>
    <w:rsid w:val="002529EF"/>
    <w:rsid w:val="00257A9C"/>
    <w:rsid w:val="00263CC6"/>
    <w:rsid w:val="00294571"/>
    <w:rsid w:val="002B19FA"/>
    <w:rsid w:val="002C3770"/>
    <w:rsid w:val="002E36BF"/>
    <w:rsid w:val="002F272A"/>
    <w:rsid w:val="00307C45"/>
    <w:rsid w:val="00313DE0"/>
    <w:rsid w:val="00326C29"/>
    <w:rsid w:val="003446F5"/>
    <w:rsid w:val="00350FAF"/>
    <w:rsid w:val="00372A03"/>
    <w:rsid w:val="00372E51"/>
    <w:rsid w:val="003C1E62"/>
    <w:rsid w:val="00425122"/>
    <w:rsid w:val="00426171"/>
    <w:rsid w:val="004455AA"/>
    <w:rsid w:val="00471607"/>
    <w:rsid w:val="00472BEF"/>
    <w:rsid w:val="00480446"/>
    <w:rsid w:val="00480C10"/>
    <w:rsid w:val="00484E4F"/>
    <w:rsid w:val="0049303E"/>
    <w:rsid w:val="004A6AAE"/>
    <w:rsid w:val="004B0514"/>
    <w:rsid w:val="004B12B8"/>
    <w:rsid w:val="004C7C8E"/>
    <w:rsid w:val="004D0FA2"/>
    <w:rsid w:val="005174C6"/>
    <w:rsid w:val="00533184"/>
    <w:rsid w:val="00544CA7"/>
    <w:rsid w:val="005532C5"/>
    <w:rsid w:val="00566B9C"/>
    <w:rsid w:val="005746E1"/>
    <w:rsid w:val="005963A0"/>
    <w:rsid w:val="005B56F3"/>
    <w:rsid w:val="005C37CD"/>
    <w:rsid w:val="005C5C14"/>
    <w:rsid w:val="005E5A6F"/>
    <w:rsid w:val="006028DC"/>
    <w:rsid w:val="00635F80"/>
    <w:rsid w:val="00640A0B"/>
    <w:rsid w:val="0066305D"/>
    <w:rsid w:val="00663AA2"/>
    <w:rsid w:val="006703F1"/>
    <w:rsid w:val="006A5B9D"/>
    <w:rsid w:val="006B0BF3"/>
    <w:rsid w:val="006B4DF5"/>
    <w:rsid w:val="006C2D01"/>
    <w:rsid w:val="006E1662"/>
    <w:rsid w:val="006E428B"/>
    <w:rsid w:val="00714055"/>
    <w:rsid w:val="007169B7"/>
    <w:rsid w:val="00717CFB"/>
    <w:rsid w:val="0074289D"/>
    <w:rsid w:val="0076359A"/>
    <w:rsid w:val="007823EC"/>
    <w:rsid w:val="008078D3"/>
    <w:rsid w:val="00826309"/>
    <w:rsid w:val="00850522"/>
    <w:rsid w:val="008772EC"/>
    <w:rsid w:val="008C7B91"/>
    <w:rsid w:val="008E5AE4"/>
    <w:rsid w:val="00902EEB"/>
    <w:rsid w:val="009237A4"/>
    <w:rsid w:val="009270C0"/>
    <w:rsid w:val="00933918"/>
    <w:rsid w:val="009647B7"/>
    <w:rsid w:val="00996290"/>
    <w:rsid w:val="009C1411"/>
    <w:rsid w:val="009D0B45"/>
    <w:rsid w:val="009E60CF"/>
    <w:rsid w:val="009F43A8"/>
    <w:rsid w:val="00A00062"/>
    <w:rsid w:val="00A06694"/>
    <w:rsid w:val="00A329F6"/>
    <w:rsid w:val="00A9313E"/>
    <w:rsid w:val="00A95073"/>
    <w:rsid w:val="00AE195D"/>
    <w:rsid w:val="00AE7130"/>
    <w:rsid w:val="00B00274"/>
    <w:rsid w:val="00B515CA"/>
    <w:rsid w:val="00B76537"/>
    <w:rsid w:val="00B86B5F"/>
    <w:rsid w:val="00BA1893"/>
    <w:rsid w:val="00BC3E1A"/>
    <w:rsid w:val="00C14084"/>
    <w:rsid w:val="00C31828"/>
    <w:rsid w:val="00C62390"/>
    <w:rsid w:val="00CA4EF9"/>
    <w:rsid w:val="00CA5C91"/>
    <w:rsid w:val="00CA622E"/>
    <w:rsid w:val="00CB7CFF"/>
    <w:rsid w:val="00CD33A1"/>
    <w:rsid w:val="00CF4979"/>
    <w:rsid w:val="00D8279A"/>
    <w:rsid w:val="00DD7268"/>
    <w:rsid w:val="00DF0A1F"/>
    <w:rsid w:val="00E3004B"/>
    <w:rsid w:val="00E305FA"/>
    <w:rsid w:val="00E45C80"/>
    <w:rsid w:val="00E63841"/>
    <w:rsid w:val="00EA39D2"/>
    <w:rsid w:val="00EB359A"/>
    <w:rsid w:val="00EB6E8C"/>
    <w:rsid w:val="00ED0CCA"/>
    <w:rsid w:val="00ED761F"/>
    <w:rsid w:val="00EF7E30"/>
    <w:rsid w:val="00F13721"/>
    <w:rsid w:val="00F32CE8"/>
    <w:rsid w:val="00F60486"/>
    <w:rsid w:val="00F859FF"/>
    <w:rsid w:val="00F86293"/>
    <w:rsid w:val="00F86E5A"/>
    <w:rsid w:val="00F87983"/>
    <w:rsid w:val="00F91723"/>
    <w:rsid w:val="00FA23F6"/>
    <w:rsid w:val="00FA5E31"/>
    <w:rsid w:val="00FB3A4F"/>
    <w:rsid w:val="00FD58DE"/>
    <w:rsid w:val="00FE06DF"/>
    <w:rsid w:val="00FF4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13"/>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0B45"/>
    <w:pPr>
      <w:ind w:firstLine="0"/>
      <w:jc w:val="left"/>
    </w:pPr>
    <w:rPr>
      <w:rFonts w:ascii="Times New Roman" w:eastAsia="Times New Roma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18126</Words>
  <Characters>103319</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Shadi Abpeikar</cp:lastModifiedBy>
  <cp:revision>2</cp:revision>
  <dcterms:created xsi:type="dcterms:W3CDTF">2024-05-13T02:06:00Z</dcterms:created>
  <dcterms:modified xsi:type="dcterms:W3CDTF">2024-05-13T02:06:00Z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