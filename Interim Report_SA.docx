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03F41E11" w:rsidR="00E305FA" w:rsidRDefault="00F86E5A" w:rsidP="004A6AAE">
      <w:pPr>
        <w:pStyle w:val="Title"/>
        <w:spacing w:after="0"/>
      </w:pPr>
      <w:bookmarkStart w:id="0" w:name="_Toc166110219"/>
      <w:bookmarkStart w:id="1" w:name="_Toc166110447"/>
      <w:bookmarkStart w:id="2" w:name="_Toc166110586"/>
      <w:bookmarkStart w:id="3" w:name="_Toc166110642"/>
      <w:bookmarkStart w:id="4" w:name="_Toc166111310"/>
      <w:bookmarkStart w:id="5" w:name="_Toc166111356"/>
      <w:bookmarkStart w:id="6" w:name="_Toc166453440"/>
      <w:bookmarkStart w:id="7" w:name="_Toc166453774"/>
      <w:r w:rsidRPr="00EA39D2">
        <w:t xml:space="preserve">Heterogenous Swarming </w:t>
      </w:r>
      <w:r w:rsidR="002529EF">
        <w:t xml:space="preserve">and Emerging Collective Motion </w:t>
      </w:r>
      <w:r w:rsidRPr="00EA39D2">
        <w:t>of RVR and BOLT Robots:</w:t>
      </w:r>
      <w:bookmarkEnd w:id="0"/>
      <w:bookmarkEnd w:id="1"/>
      <w:bookmarkEnd w:id="2"/>
      <w:bookmarkEnd w:id="3"/>
      <w:bookmarkEnd w:id="4"/>
      <w:bookmarkEnd w:id="5"/>
      <w:bookmarkEnd w:id="6"/>
      <w:bookmarkEnd w:id="7"/>
    </w:p>
    <w:p w14:paraId="4C41FB40" w14:textId="6E33333F" w:rsidR="004A6AAE" w:rsidRPr="004A6AAE" w:rsidRDefault="004A6AAE" w:rsidP="004A6AAE">
      <w:pPr>
        <w:spacing w:before="240"/>
        <w:jc w:val="center"/>
      </w:pPr>
      <w:r>
        <w:t>Nicholas Liu</w:t>
      </w:r>
    </w:p>
    <w:p w14:paraId="5F3A3B8D" w14:textId="77777777" w:rsidR="00EB359A" w:rsidRPr="00EB359A" w:rsidRDefault="00EB359A" w:rsidP="00EB359A">
      <w:pPr>
        <w:pStyle w:val="AuthorNames"/>
      </w:pPr>
    </w:p>
    <w:p w14:paraId="33D234EF" w14:textId="77777777" w:rsidR="00EB359A" w:rsidRDefault="00EB359A" w:rsidP="00F91723">
      <w:pPr>
        <w:jc w:val="center"/>
        <w:rPr>
          <w:b/>
        </w:rPr>
        <w:sectPr w:rsidR="00EB359A" w:rsidSect="0003527A">
          <w:pgSz w:w="11906" w:h="16838"/>
          <w:pgMar w:top="1440" w:right="1440" w:bottom="1440" w:left="1440" w:header="708" w:footer="708" w:gutter="0"/>
          <w:cols w:space="708"/>
          <w:docGrid w:linePitch="360"/>
        </w:sectPr>
      </w:pPr>
    </w:p>
    <w:p w14:paraId="4219F417" w14:textId="77777777" w:rsidR="00F91723" w:rsidRDefault="00F86E5A" w:rsidP="00F91723">
      <w:pPr>
        <w:jc w:val="center"/>
        <w:rPr>
          <w:b/>
        </w:rPr>
      </w:pPr>
      <w:r w:rsidRPr="00372E51">
        <w:rPr>
          <w:b/>
        </w:rPr>
        <w:t xml:space="preserve">Abstract </w:t>
      </w:r>
    </w:p>
    <w:p w14:paraId="271A0032" w14:textId="024B8629" w:rsidR="006B4DF5" w:rsidRDefault="00EB359A" w:rsidP="00F91723">
      <w:pPr>
        <w:jc w:val="center"/>
        <w:rPr>
          <w:b/>
        </w:rPr>
      </w:pPr>
      <w:r>
        <w:rPr>
          <w:b/>
        </w:rPr>
        <w:t>Swarming intelligence &gt; swarms &gt; boid &gt; heterogeneous vs homogeneous &gt; formations and collective motion &gt; so what</w:t>
      </w:r>
    </w:p>
    <w:p w14:paraId="3ECD445A" w14:textId="43270250" w:rsidR="00F91723" w:rsidRDefault="00F91723" w:rsidP="004A6AAE">
      <w:pPr>
        <w:ind w:firstLine="0"/>
        <w:rPr>
          <w:b/>
        </w:rPr>
      </w:pPr>
    </w:p>
    <w:p w14:paraId="32561436" w14:textId="3060F811" w:rsidR="004A6AAE" w:rsidRPr="004A6AAE" w:rsidRDefault="004A6AAE" w:rsidP="004A6AAE">
      <w:pPr>
        <w:jc w:val="center"/>
      </w:pPr>
      <w:r>
        <w:t>CONTENTS:</w:t>
      </w:r>
      <w:r>
        <w:rPr>
          <w:b/>
        </w:rPr>
        <w:fldChar w:fldCharType="begin"/>
      </w:r>
      <w:r>
        <w:rPr>
          <w:b/>
        </w:rPr>
        <w:instrText xml:space="preserve"> TOC \o "1-2" \h \z \u </w:instrText>
      </w:r>
      <w:r>
        <w:rPr>
          <w:b/>
        </w:rPr>
        <w:fldChar w:fldCharType="separate"/>
      </w:r>
      <w:hyperlink w:anchor="_Toc166453774" w:history="1"/>
    </w:p>
    <w:p w14:paraId="2B5233A9" w14:textId="38D30BE0" w:rsidR="004A6AAE" w:rsidRP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75" w:history="1">
        <w:r w:rsidR="004A6AAE" w:rsidRPr="004A6AAE">
          <w:rPr>
            <w:rStyle w:val="Hyperlink"/>
          </w:rPr>
          <w:t>I. Introduction</w:t>
        </w:r>
        <w:r w:rsidR="004A6AAE" w:rsidRPr="004A6AAE">
          <w:rPr>
            <w:webHidden/>
          </w:rPr>
          <w:tab/>
        </w:r>
        <w:r w:rsidR="004A6AAE" w:rsidRPr="004A6AAE">
          <w:rPr>
            <w:webHidden/>
          </w:rPr>
          <w:fldChar w:fldCharType="begin"/>
        </w:r>
        <w:r w:rsidR="004A6AAE" w:rsidRPr="004A6AAE">
          <w:rPr>
            <w:webHidden/>
          </w:rPr>
          <w:instrText xml:space="preserve"> PAGEREF _Toc166453775 \h </w:instrText>
        </w:r>
        <w:r w:rsidR="004A6AAE" w:rsidRPr="004A6AAE">
          <w:rPr>
            <w:webHidden/>
          </w:rPr>
        </w:r>
        <w:r w:rsidR="004A6AAE" w:rsidRPr="004A6AAE">
          <w:rPr>
            <w:webHidden/>
          </w:rPr>
          <w:fldChar w:fldCharType="separate"/>
        </w:r>
        <w:r w:rsidR="004A6AAE" w:rsidRPr="004A6AAE">
          <w:rPr>
            <w:webHidden/>
          </w:rPr>
          <w:t>1</w:t>
        </w:r>
        <w:r w:rsidR="004A6AAE" w:rsidRPr="004A6AAE">
          <w:rPr>
            <w:webHidden/>
          </w:rPr>
          <w:fldChar w:fldCharType="end"/>
        </w:r>
      </w:hyperlink>
    </w:p>
    <w:p w14:paraId="0B949E48" w14:textId="67C87A6E"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76" w:history="1">
        <w:r w:rsidR="004A6AAE" w:rsidRPr="00223B13">
          <w:rPr>
            <w:rStyle w:val="Hyperlink"/>
            <w:rFonts w:eastAsiaTheme="majorEastAsia"/>
          </w:rPr>
          <w:t>II.</w:t>
        </w:r>
        <w:r w:rsidR="004A6AAE" w:rsidRPr="00223B13">
          <w:rPr>
            <w:rStyle w:val="Hyperlink"/>
          </w:rPr>
          <w:t xml:space="preserve"> Background Info</w:t>
        </w:r>
        <w:r w:rsidR="004A6AAE">
          <w:rPr>
            <w:webHidden/>
          </w:rPr>
          <w:tab/>
        </w:r>
        <w:r w:rsidR="004A6AAE">
          <w:rPr>
            <w:webHidden/>
          </w:rPr>
          <w:fldChar w:fldCharType="begin"/>
        </w:r>
        <w:r w:rsidR="004A6AAE">
          <w:rPr>
            <w:webHidden/>
          </w:rPr>
          <w:instrText xml:space="preserve"> PAGEREF _Toc166453776 \h </w:instrText>
        </w:r>
        <w:r w:rsidR="004A6AAE">
          <w:rPr>
            <w:webHidden/>
          </w:rPr>
        </w:r>
        <w:r w:rsidR="004A6AAE">
          <w:rPr>
            <w:webHidden/>
          </w:rPr>
          <w:fldChar w:fldCharType="separate"/>
        </w:r>
        <w:r w:rsidR="004A6AAE">
          <w:rPr>
            <w:webHidden/>
          </w:rPr>
          <w:t>1</w:t>
        </w:r>
        <w:r w:rsidR="004A6AAE">
          <w:rPr>
            <w:webHidden/>
          </w:rPr>
          <w:fldChar w:fldCharType="end"/>
        </w:r>
      </w:hyperlink>
    </w:p>
    <w:p w14:paraId="5F88F95C" w14:textId="7C4DBFE3"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7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Boid Swarming Algorithm</w:t>
        </w:r>
        <w:r w:rsidR="004A6AAE">
          <w:rPr>
            <w:noProof/>
            <w:webHidden/>
          </w:rPr>
          <w:tab/>
        </w:r>
        <w:r w:rsidR="004A6AAE">
          <w:rPr>
            <w:noProof/>
            <w:webHidden/>
          </w:rPr>
          <w:fldChar w:fldCharType="begin"/>
        </w:r>
        <w:r w:rsidR="004A6AAE">
          <w:rPr>
            <w:noProof/>
            <w:webHidden/>
          </w:rPr>
          <w:instrText xml:space="preserve"> PAGEREF _Toc166453777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24D32A05" w14:textId="2541FB5D"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7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Collective Motion using Deep Reinforcement Learning</w:t>
        </w:r>
        <w:r w:rsidR="004A6AAE">
          <w:rPr>
            <w:noProof/>
            <w:webHidden/>
          </w:rPr>
          <w:tab/>
        </w:r>
        <w:r w:rsidR="004A6AAE">
          <w:rPr>
            <w:noProof/>
            <w:webHidden/>
          </w:rPr>
          <w:fldChar w:fldCharType="begin"/>
        </w:r>
        <w:r w:rsidR="004A6AAE">
          <w:rPr>
            <w:noProof/>
            <w:webHidden/>
          </w:rPr>
          <w:instrText xml:space="preserve"> PAGEREF _Toc166453778 \h </w:instrText>
        </w:r>
        <w:r w:rsidR="004A6AAE">
          <w:rPr>
            <w:noProof/>
            <w:webHidden/>
          </w:rPr>
        </w:r>
        <w:r w:rsidR="004A6AAE">
          <w:rPr>
            <w:noProof/>
            <w:webHidden/>
          </w:rPr>
          <w:fldChar w:fldCharType="separate"/>
        </w:r>
        <w:r w:rsidR="004A6AAE">
          <w:rPr>
            <w:noProof/>
            <w:webHidden/>
          </w:rPr>
          <w:t>1</w:t>
        </w:r>
        <w:r w:rsidR="004A6AAE">
          <w:rPr>
            <w:noProof/>
            <w:webHidden/>
          </w:rPr>
          <w:fldChar w:fldCharType="end"/>
        </w:r>
      </w:hyperlink>
    </w:p>
    <w:p w14:paraId="53FFD55C" w14:textId="01C04DD3"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79" w:history="1">
        <w:r w:rsidR="004A6AAE" w:rsidRPr="00223B13">
          <w:rPr>
            <w:rStyle w:val="Hyperlink"/>
          </w:rPr>
          <w:t>III. Literature Review</w:t>
        </w:r>
        <w:r w:rsidR="004A6AAE">
          <w:rPr>
            <w:webHidden/>
          </w:rPr>
          <w:tab/>
        </w:r>
        <w:r w:rsidR="004A6AAE">
          <w:rPr>
            <w:webHidden/>
          </w:rPr>
          <w:fldChar w:fldCharType="begin"/>
        </w:r>
        <w:r w:rsidR="004A6AAE">
          <w:rPr>
            <w:webHidden/>
          </w:rPr>
          <w:instrText xml:space="preserve"> PAGEREF _Toc166453779 \h </w:instrText>
        </w:r>
        <w:r w:rsidR="004A6AAE">
          <w:rPr>
            <w:webHidden/>
          </w:rPr>
        </w:r>
        <w:r w:rsidR="004A6AAE">
          <w:rPr>
            <w:webHidden/>
          </w:rPr>
          <w:fldChar w:fldCharType="separate"/>
        </w:r>
        <w:r w:rsidR="004A6AAE">
          <w:rPr>
            <w:webHidden/>
          </w:rPr>
          <w:t>2</w:t>
        </w:r>
        <w:r w:rsidR="004A6AAE">
          <w:rPr>
            <w:webHidden/>
          </w:rPr>
          <w:fldChar w:fldCharType="end"/>
        </w:r>
      </w:hyperlink>
    </w:p>
    <w:p w14:paraId="18A91892" w14:textId="1E020854"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0"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The Boid Model and Swarm Formations</w:t>
        </w:r>
        <w:r w:rsidR="004A6AAE">
          <w:rPr>
            <w:noProof/>
            <w:webHidden/>
          </w:rPr>
          <w:tab/>
        </w:r>
        <w:r w:rsidR="004A6AAE">
          <w:rPr>
            <w:noProof/>
            <w:webHidden/>
          </w:rPr>
          <w:fldChar w:fldCharType="begin"/>
        </w:r>
        <w:r w:rsidR="004A6AAE">
          <w:rPr>
            <w:noProof/>
            <w:webHidden/>
          </w:rPr>
          <w:instrText xml:space="preserve"> PAGEREF _Toc166453780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2A204CF7" w14:textId="54BBB639"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1"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 xml:space="preserve">Applications of </w:t>
        </w:r>
        <w:r w:rsidR="004A6AAE" w:rsidRPr="00223B13">
          <w:rPr>
            <w:rStyle w:val="Hyperlink"/>
            <w:iCs/>
            <w:noProof/>
            <w14:ligatures w14:val="none"/>
          </w:rPr>
          <w:t>Heterogeneous</w:t>
        </w:r>
        <w:r w:rsidR="004A6AAE" w:rsidRPr="00223B13">
          <w:rPr>
            <w:rStyle w:val="Hyperlink"/>
            <w:noProof/>
          </w:rPr>
          <w:t xml:space="preserve"> Swarms</w:t>
        </w:r>
        <w:r w:rsidR="004A6AAE">
          <w:rPr>
            <w:noProof/>
            <w:webHidden/>
          </w:rPr>
          <w:tab/>
        </w:r>
        <w:r w:rsidR="004A6AAE">
          <w:rPr>
            <w:noProof/>
            <w:webHidden/>
          </w:rPr>
          <w:fldChar w:fldCharType="begin"/>
        </w:r>
        <w:r w:rsidR="004A6AAE">
          <w:rPr>
            <w:noProof/>
            <w:webHidden/>
          </w:rPr>
          <w:instrText xml:space="preserve"> PAGEREF _Toc166453781 \h </w:instrText>
        </w:r>
        <w:r w:rsidR="004A6AAE">
          <w:rPr>
            <w:noProof/>
            <w:webHidden/>
          </w:rPr>
        </w:r>
        <w:r w:rsidR="004A6AAE">
          <w:rPr>
            <w:noProof/>
            <w:webHidden/>
          </w:rPr>
          <w:fldChar w:fldCharType="separate"/>
        </w:r>
        <w:r w:rsidR="004A6AAE">
          <w:rPr>
            <w:noProof/>
            <w:webHidden/>
          </w:rPr>
          <w:t>2</w:t>
        </w:r>
        <w:r w:rsidR="004A6AAE">
          <w:rPr>
            <w:noProof/>
            <w:webHidden/>
          </w:rPr>
          <w:fldChar w:fldCharType="end"/>
        </w:r>
      </w:hyperlink>
    </w:p>
    <w:p w14:paraId="343574DA" w14:textId="5179025D"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2"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Benefits of Heterogeneous Swarms</w:t>
        </w:r>
        <w:r w:rsidR="004A6AAE">
          <w:rPr>
            <w:noProof/>
            <w:webHidden/>
          </w:rPr>
          <w:tab/>
        </w:r>
        <w:r w:rsidR="004A6AAE">
          <w:rPr>
            <w:noProof/>
            <w:webHidden/>
          </w:rPr>
          <w:fldChar w:fldCharType="begin"/>
        </w:r>
        <w:r w:rsidR="004A6AAE">
          <w:rPr>
            <w:noProof/>
            <w:webHidden/>
          </w:rPr>
          <w:instrText xml:space="preserve"> PAGEREF _Toc166453782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01D08FDD" w14:textId="36182044"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83" w:history="1">
        <w:r w:rsidR="004A6AAE" w:rsidRPr="00223B13">
          <w:rPr>
            <w:rStyle w:val="Hyperlink"/>
            <w:rFonts w:eastAsiaTheme="majorEastAsia"/>
          </w:rPr>
          <w:t>IV.</w:t>
        </w:r>
        <w:r w:rsidR="004A6AAE" w:rsidRPr="00223B13">
          <w:rPr>
            <w:rStyle w:val="Hyperlink"/>
          </w:rPr>
          <w:t xml:space="preserve"> Planning</w:t>
        </w:r>
        <w:r w:rsidR="004A6AAE">
          <w:rPr>
            <w:webHidden/>
          </w:rPr>
          <w:tab/>
        </w:r>
        <w:r w:rsidR="004A6AAE">
          <w:rPr>
            <w:webHidden/>
          </w:rPr>
          <w:fldChar w:fldCharType="begin"/>
        </w:r>
        <w:r w:rsidR="004A6AAE">
          <w:rPr>
            <w:webHidden/>
          </w:rPr>
          <w:instrText xml:space="preserve"> PAGEREF _Toc166453783 \h </w:instrText>
        </w:r>
        <w:r w:rsidR="004A6AAE">
          <w:rPr>
            <w:webHidden/>
          </w:rPr>
        </w:r>
        <w:r w:rsidR="004A6AAE">
          <w:rPr>
            <w:webHidden/>
          </w:rPr>
          <w:fldChar w:fldCharType="separate"/>
        </w:r>
        <w:r w:rsidR="004A6AAE">
          <w:rPr>
            <w:webHidden/>
          </w:rPr>
          <w:t>3</w:t>
        </w:r>
        <w:r w:rsidR="004A6AAE">
          <w:rPr>
            <w:webHidden/>
          </w:rPr>
          <w:fldChar w:fldCharType="end"/>
        </w:r>
      </w:hyperlink>
    </w:p>
    <w:p w14:paraId="392BBB65" w14:textId="219F7BC9"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4"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Project Plan</w:t>
        </w:r>
        <w:r w:rsidR="004A6AAE">
          <w:rPr>
            <w:noProof/>
            <w:webHidden/>
          </w:rPr>
          <w:tab/>
        </w:r>
        <w:r w:rsidR="004A6AAE">
          <w:rPr>
            <w:noProof/>
            <w:webHidden/>
          </w:rPr>
          <w:fldChar w:fldCharType="begin"/>
        </w:r>
        <w:r w:rsidR="004A6AAE">
          <w:rPr>
            <w:noProof/>
            <w:webHidden/>
          </w:rPr>
          <w:instrText xml:space="preserve"> PAGEREF _Toc166453784 \h </w:instrText>
        </w:r>
        <w:r w:rsidR="004A6AAE">
          <w:rPr>
            <w:noProof/>
            <w:webHidden/>
          </w:rPr>
        </w:r>
        <w:r w:rsidR="004A6AAE">
          <w:rPr>
            <w:noProof/>
            <w:webHidden/>
          </w:rPr>
          <w:fldChar w:fldCharType="separate"/>
        </w:r>
        <w:r w:rsidR="004A6AAE">
          <w:rPr>
            <w:noProof/>
            <w:webHidden/>
          </w:rPr>
          <w:t>3</w:t>
        </w:r>
        <w:r w:rsidR="004A6AAE">
          <w:rPr>
            <w:noProof/>
            <w:webHidden/>
          </w:rPr>
          <w:fldChar w:fldCharType="end"/>
        </w:r>
      </w:hyperlink>
    </w:p>
    <w:p w14:paraId="5DC0EEAE" w14:textId="195E438B"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5"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Potential Difficulties</w:t>
        </w:r>
        <w:r w:rsidR="004A6AAE">
          <w:rPr>
            <w:noProof/>
            <w:webHidden/>
          </w:rPr>
          <w:tab/>
        </w:r>
        <w:r w:rsidR="004A6AAE">
          <w:rPr>
            <w:noProof/>
            <w:webHidden/>
          </w:rPr>
          <w:fldChar w:fldCharType="begin"/>
        </w:r>
        <w:r w:rsidR="004A6AAE">
          <w:rPr>
            <w:noProof/>
            <w:webHidden/>
          </w:rPr>
          <w:instrText xml:space="preserve"> PAGEREF _Toc166453785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D9163A6" w14:textId="72E21074"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86" w:history="1">
        <w:r w:rsidR="004A6AAE" w:rsidRPr="00223B13">
          <w:rPr>
            <w:rStyle w:val="Hyperlink"/>
          </w:rPr>
          <w:t>V. Methodology</w:t>
        </w:r>
        <w:r w:rsidR="004A6AAE">
          <w:rPr>
            <w:webHidden/>
          </w:rPr>
          <w:tab/>
        </w:r>
        <w:r w:rsidR="004A6AAE">
          <w:rPr>
            <w:webHidden/>
          </w:rPr>
          <w:fldChar w:fldCharType="begin"/>
        </w:r>
        <w:r w:rsidR="004A6AAE">
          <w:rPr>
            <w:webHidden/>
          </w:rPr>
          <w:instrText xml:space="preserve"> PAGEREF _Toc166453786 \h </w:instrText>
        </w:r>
        <w:r w:rsidR="004A6AAE">
          <w:rPr>
            <w:webHidden/>
          </w:rPr>
        </w:r>
        <w:r w:rsidR="004A6AAE">
          <w:rPr>
            <w:webHidden/>
          </w:rPr>
          <w:fldChar w:fldCharType="separate"/>
        </w:r>
        <w:r w:rsidR="004A6AAE">
          <w:rPr>
            <w:webHidden/>
          </w:rPr>
          <w:t>4</w:t>
        </w:r>
        <w:r w:rsidR="004A6AAE">
          <w:rPr>
            <w:webHidden/>
          </w:rPr>
          <w:fldChar w:fldCharType="end"/>
        </w:r>
      </w:hyperlink>
    </w:p>
    <w:p w14:paraId="5DA8BA5C" w14:textId="35ADB3F8"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7" w:history="1">
        <w:r w:rsidR="004A6AAE" w:rsidRPr="00223B13">
          <w:rPr>
            <w:rStyle w:val="Hyperlink"/>
            <w:noProof/>
          </w:rPr>
          <w:t>A.</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Research Design</w:t>
        </w:r>
        <w:r w:rsidR="004A6AAE">
          <w:rPr>
            <w:noProof/>
            <w:webHidden/>
          </w:rPr>
          <w:tab/>
        </w:r>
        <w:r w:rsidR="004A6AAE">
          <w:rPr>
            <w:noProof/>
            <w:webHidden/>
          </w:rPr>
          <w:fldChar w:fldCharType="begin"/>
        </w:r>
        <w:r w:rsidR="004A6AAE">
          <w:rPr>
            <w:noProof/>
            <w:webHidden/>
          </w:rPr>
          <w:instrText xml:space="preserve"> PAGEREF _Toc166453787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2D023A35" w14:textId="146F5168"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88" w:history="1">
        <w:r w:rsidR="004A6AAE" w:rsidRPr="00223B13">
          <w:rPr>
            <w:rStyle w:val="Hyperlink"/>
            <w:noProof/>
          </w:rPr>
          <w:t>B.</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Background Theory and Analysis</w:t>
        </w:r>
        <w:r w:rsidR="004A6AAE">
          <w:rPr>
            <w:noProof/>
            <w:webHidden/>
          </w:rPr>
          <w:tab/>
        </w:r>
        <w:r w:rsidR="004A6AAE">
          <w:rPr>
            <w:noProof/>
            <w:webHidden/>
          </w:rPr>
          <w:fldChar w:fldCharType="begin"/>
        </w:r>
        <w:r w:rsidR="004A6AAE">
          <w:rPr>
            <w:noProof/>
            <w:webHidden/>
          </w:rPr>
          <w:instrText xml:space="preserve"> PAGEREF _Toc166453788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497FD47A" w14:textId="11AD426B"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89" w:history="1">
        <w:r w:rsidR="004A6AAE" w:rsidRPr="00223B13">
          <w:rPr>
            <w:rStyle w:val="Hyperlink"/>
          </w:rPr>
          <w:t>VI. Current Progress</w:t>
        </w:r>
        <w:r w:rsidR="004A6AAE">
          <w:rPr>
            <w:webHidden/>
          </w:rPr>
          <w:tab/>
        </w:r>
        <w:r w:rsidR="004A6AAE">
          <w:rPr>
            <w:webHidden/>
          </w:rPr>
          <w:fldChar w:fldCharType="begin"/>
        </w:r>
        <w:r w:rsidR="004A6AAE">
          <w:rPr>
            <w:webHidden/>
          </w:rPr>
          <w:instrText xml:space="preserve"> PAGEREF _Toc166453789 \h </w:instrText>
        </w:r>
        <w:r w:rsidR="004A6AAE">
          <w:rPr>
            <w:webHidden/>
          </w:rPr>
        </w:r>
        <w:r w:rsidR="004A6AAE">
          <w:rPr>
            <w:webHidden/>
          </w:rPr>
          <w:fldChar w:fldCharType="separate"/>
        </w:r>
        <w:r w:rsidR="004A6AAE">
          <w:rPr>
            <w:webHidden/>
          </w:rPr>
          <w:t>4</w:t>
        </w:r>
        <w:r w:rsidR="004A6AAE">
          <w:rPr>
            <w:webHidden/>
          </w:rPr>
          <w:fldChar w:fldCharType="end"/>
        </w:r>
      </w:hyperlink>
    </w:p>
    <w:p w14:paraId="48072243" w14:textId="646FB94F"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90" w:history="1">
        <w:r w:rsidR="004A6AAE" w:rsidRPr="00223B13">
          <w:rPr>
            <w:rStyle w:val="Hyperlink"/>
            <w:noProof/>
          </w:rPr>
          <w:t>C.</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Sphero BOLT and RVR capabilities</w:t>
        </w:r>
        <w:r w:rsidR="004A6AAE">
          <w:rPr>
            <w:noProof/>
            <w:webHidden/>
          </w:rPr>
          <w:tab/>
        </w:r>
        <w:r w:rsidR="004A6AAE">
          <w:rPr>
            <w:noProof/>
            <w:webHidden/>
          </w:rPr>
          <w:fldChar w:fldCharType="begin"/>
        </w:r>
        <w:r w:rsidR="004A6AAE">
          <w:rPr>
            <w:noProof/>
            <w:webHidden/>
          </w:rPr>
          <w:instrText xml:space="preserve"> PAGEREF _Toc166453790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54BA4B4A" w14:textId="0E2574EE"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91" w:history="1">
        <w:r w:rsidR="004A6AAE" w:rsidRPr="00223B13">
          <w:rPr>
            <w:rStyle w:val="Hyperlink"/>
            <w:noProof/>
          </w:rPr>
          <w:t>D.</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Testing Sphero BOLT running off of RVR Pi</w:t>
        </w:r>
        <w:r w:rsidR="004A6AAE">
          <w:rPr>
            <w:noProof/>
            <w:webHidden/>
          </w:rPr>
          <w:tab/>
        </w:r>
        <w:r w:rsidR="004A6AAE">
          <w:rPr>
            <w:noProof/>
            <w:webHidden/>
          </w:rPr>
          <w:fldChar w:fldCharType="begin"/>
        </w:r>
        <w:r w:rsidR="004A6AAE">
          <w:rPr>
            <w:noProof/>
            <w:webHidden/>
          </w:rPr>
          <w:instrText xml:space="preserve"> PAGEREF _Toc166453791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9E745C1" w14:textId="3B57B69B" w:rsidR="004A6AAE" w:rsidRDefault="00000000" w:rsidP="000A574A">
      <w:pPr>
        <w:pStyle w:val="TOC2"/>
        <w:tabs>
          <w:tab w:val="left" w:pos="960"/>
          <w:tab w:val="right" w:pos="4149"/>
        </w:tabs>
        <w:jc w:val="left"/>
        <w:rPr>
          <w:rFonts w:asciiTheme="minorHAnsi" w:eastAsiaTheme="minorEastAsia" w:hAnsiTheme="minorHAnsi" w:cstheme="minorBidi"/>
          <w:noProof/>
          <w:kern w:val="2"/>
          <w:sz w:val="24"/>
          <w:szCs w:val="24"/>
          <w:lang w:val="en-AU" w:eastAsia="en-AU"/>
        </w:rPr>
      </w:pPr>
      <w:hyperlink w:anchor="_Toc166453792" w:history="1">
        <w:r w:rsidR="004A6AAE" w:rsidRPr="00223B13">
          <w:rPr>
            <w:rStyle w:val="Hyperlink"/>
            <w:noProof/>
          </w:rPr>
          <w:t>E.</w:t>
        </w:r>
        <w:r w:rsidR="004A6AAE">
          <w:rPr>
            <w:rFonts w:asciiTheme="minorHAnsi" w:eastAsiaTheme="minorEastAsia" w:hAnsiTheme="minorHAnsi" w:cstheme="minorBidi"/>
            <w:noProof/>
            <w:kern w:val="2"/>
            <w:sz w:val="24"/>
            <w:szCs w:val="24"/>
            <w:lang w:val="en-AU" w:eastAsia="en-AU"/>
          </w:rPr>
          <w:tab/>
        </w:r>
        <w:r w:rsidR="004A6AAE" w:rsidRPr="00223B13">
          <w:rPr>
            <w:rStyle w:val="Hyperlink"/>
            <w:noProof/>
          </w:rPr>
          <w:t>Swarming with Vicon</w:t>
        </w:r>
        <w:r w:rsidR="004A6AAE">
          <w:rPr>
            <w:noProof/>
            <w:webHidden/>
          </w:rPr>
          <w:tab/>
        </w:r>
        <w:r w:rsidR="004A6AAE">
          <w:rPr>
            <w:noProof/>
            <w:webHidden/>
          </w:rPr>
          <w:fldChar w:fldCharType="begin"/>
        </w:r>
        <w:r w:rsidR="004A6AAE">
          <w:rPr>
            <w:noProof/>
            <w:webHidden/>
          </w:rPr>
          <w:instrText xml:space="preserve"> PAGEREF _Toc166453792 \h </w:instrText>
        </w:r>
        <w:r w:rsidR="004A6AAE">
          <w:rPr>
            <w:noProof/>
            <w:webHidden/>
          </w:rPr>
        </w:r>
        <w:r w:rsidR="004A6AAE">
          <w:rPr>
            <w:noProof/>
            <w:webHidden/>
          </w:rPr>
          <w:fldChar w:fldCharType="separate"/>
        </w:r>
        <w:r w:rsidR="004A6AAE">
          <w:rPr>
            <w:noProof/>
            <w:webHidden/>
          </w:rPr>
          <w:t>4</w:t>
        </w:r>
        <w:r w:rsidR="004A6AAE">
          <w:rPr>
            <w:noProof/>
            <w:webHidden/>
          </w:rPr>
          <w:fldChar w:fldCharType="end"/>
        </w:r>
      </w:hyperlink>
    </w:p>
    <w:p w14:paraId="086BB7DC" w14:textId="5D45B4F3"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93" w:history="1">
        <w:r w:rsidR="004A6AAE" w:rsidRPr="00223B13">
          <w:rPr>
            <w:rStyle w:val="Hyperlink"/>
          </w:rPr>
          <w:t>VII. Future Work</w:t>
        </w:r>
        <w:r w:rsidR="004A6AAE">
          <w:rPr>
            <w:webHidden/>
          </w:rPr>
          <w:tab/>
        </w:r>
        <w:r w:rsidR="004A6AAE">
          <w:rPr>
            <w:webHidden/>
          </w:rPr>
          <w:fldChar w:fldCharType="begin"/>
        </w:r>
        <w:r w:rsidR="004A6AAE">
          <w:rPr>
            <w:webHidden/>
          </w:rPr>
          <w:instrText xml:space="preserve"> PAGEREF _Toc166453793 \h </w:instrText>
        </w:r>
        <w:r w:rsidR="004A6AAE">
          <w:rPr>
            <w:webHidden/>
          </w:rPr>
        </w:r>
        <w:r w:rsidR="004A6AAE">
          <w:rPr>
            <w:webHidden/>
          </w:rPr>
          <w:fldChar w:fldCharType="separate"/>
        </w:r>
        <w:r w:rsidR="004A6AAE">
          <w:rPr>
            <w:webHidden/>
          </w:rPr>
          <w:t>5</w:t>
        </w:r>
        <w:r w:rsidR="004A6AAE">
          <w:rPr>
            <w:webHidden/>
          </w:rPr>
          <w:fldChar w:fldCharType="end"/>
        </w:r>
      </w:hyperlink>
    </w:p>
    <w:p w14:paraId="277935FC" w14:textId="003AFA89"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94" w:history="1">
        <w:r w:rsidR="004A6AAE" w:rsidRPr="00223B13">
          <w:rPr>
            <w:rStyle w:val="Hyperlink"/>
          </w:rPr>
          <w:t>VIII. Conclusion</w:t>
        </w:r>
        <w:r w:rsidR="004A6AAE">
          <w:rPr>
            <w:webHidden/>
          </w:rPr>
          <w:tab/>
        </w:r>
        <w:r w:rsidR="004A6AAE">
          <w:rPr>
            <w:webHidden/>
          </w:rPr>
          <w:fldChar w:fldCharType="begin"/>
        </w:r>
        <w:r w:rsidR="004A6AAE">
          <w:rPr>
            <w:webHidden/>
          </w:rPr>
          <w:instrText xml:space="preserve"> PAGEREF _Toc166453794 \h </w:instrText>
        </w:r>
        <w:r w:rsidR="004A6AAE">
          <w:rPr>
            <w:webHidden/>
          </w:rPr>
        </w:r>
        <w:r w:rsidR="004A6AAE">
          <w:rPr>
            <w:webHidden/>
          </w:rPr>
          <w:fldChar w:fldCharType="separate"/>
        </w:r>
        <w:r w:rsidR="004A6AAE">
          <w:rPr>
            <w:webHidden/>
          </w:rPr>
          <w:t>5</w:t>
        </w:r>
        <w:r w:rsidR="004A6AAE">
          <w:rPr>
            <w:webHidden/>
          </w:rPr>
          <w:fldChar w:fldCharType="end"/>
        </w:r>
      </w:hyperlink>
    </w:p>
    <w:p w14:paraId="7018CDD3" w14:textId="5D244036" w:rsidR="004A6AAE" w:rsidRDefault="00000000" w:rsidP="000A574A">
      <w:pPr>
        <w:pStyle w:val="TOC1"/>
        <w:jc w:val="left"/>
        <w:rPr>
          <w:rFonts w:asciiTheme="minorHAnsi" w:eastAsiaTheme="minorEastAsia" w:hAnsiTheme="minorHAnsi" w:cstheme="minorBidi"/>
          <w:kern w:val="2"/>
          <w:sz w:val="24"/>
          <w:szCs w:val="24"/>
          <w:lang w:val="en-AU" w:eastAsia="en-AU"/>
        </w:rPr>
      </w:pPr>
      <w:hyperlink w:anchor="_Toc166453795" w:history="1">
        <w:r w:rsidR="004A6AAE" w:rsidRPr="00223B13">
          <w:rPr>
            <w:rStyle w:val="Hyperlink"/>
          </w:rPr>
          <w:t>References:</w:t>
        </w:r>
        <w:r w:rsidR="004A6AAE">
          <w:rPr>
            <w:webHidden/>
          </w:rPr>
          <w:tab/>
        </w:r>
        <w:r w:rsidR="004A6AAE">
          <w:rPr>
            <w:webHidden/>
          </w:rPr>
          <w:fldChar w:fldCharType="begin"/>
        </w:r>
        <w:r w:rsidR="004A6AAE">
          <w:rPr>
            <w:webHidden/>
          </w:rPr>
          <w:instrText xml:space="preserve"> PAGEREF _Toc166453795 \h </w:instrText>
        </w:r>
        <w:r w:rsidR="004A6AAE">
          <w:rPr>
            <w:webHidden/>
          </w:rPr>
        </w:r>
        <w:r w:rsidR="004A6AAE">
          <w:rPr>
            <w:webHidden/>
          </w:rPr>
          <w:fldChar w:fldCharType="separate"/>
        </w:r>
        <w:r w:rsidR="004A6AAE">
          <w:rPr>
            <w:webHidden/>
          </w:rPr>
          <w:t>6</w:t>
        </w:r>
        <w:r w:rsidR="004A6AAE">
          <w:rPr>
            <w:webHidden/>
          </w:rPr>
          <w:fldChar w:fldCharType="end"/>
        </w:r>
      </w:hyperlink>
    </w:p>
    <w:p w14:paraId="3FD74471" w14:textId="029D0A39" w:rsidR="00F91723" w:rsidRPr="00372E51" w:rsidRDefault="004A6AAE" w:rsidP="004A6AAE">
      <w:pPr>
        <w:rPr>
          <w:b/>
        </w:rPr>
      </w:pPr>
      <w:r>
        <w:rPr>
          <w:b/>
        </w:rPr>
        <w:fldChar w:fldCharType="end"/>
      </w:r>
    </w:p>
    <w:p w14:paraId="52A82B4F" w14:textId="19EE7D1F" w:rsidR="006B4DF5" w:rsidRPr="004A6AAE" w:rsidRDefault="00533184" w:rsidP="004A6AAE">
      <w:pPr>
        <w:pStyle w:val="Heading1"/>
      </w:pPr>
      <w:bookmarkStart w:id="8" w:name="_Toc166110448"/>
      <w:bookmarkStart w:id="9" w:name="_Toc166110587"/>
      <w:bookmarkStart w:id="10" w:name="_Toc166111357"/>
      <w:bookmarkStart w:id="11" w:name="_Toc166453441"/>
      <w:bookmarkStart w:id="12" w:name="_Toc166453775"/>
      <w:r w:rsidRPr="00F91723">
        <w:t>Introduction</w:t>
      </w:r>
      <w:bookmarkEnd w:id="8"/>
      <w:bookmarkEnd w:id="9"/>
      <w:bookmarkEnd w:id="10"/>
      <w:bookmarkEnd w:id="11"/>
      <w:bookmarkEnd w:id="12"/>
    </w:p>
    <w:p w14:paraId="3EE3B560" w14:textId="64951D65" w:rsidR="004D0FA2" w:rsidRPr="00EA39D2" w:rsidRDefault="00826309" w:rsidP="00372E51">
      <w:r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w:t>
      </w:r>
      <w:r w:rsidR="004D0FA2" w:rsidRPr="00EA39D2">
        <w:t xml:space="preserve">packs of wolves hunting prey; multi-agent swarms utilise a </w:t>
      </w:r>
      <w:r w:rsidRPr="00EA39D2">
        <w:t>multitude of smaller and simpler agents that act together</w:t>
      </w:r>
      <w:r w:rsidR="004D0FA2" w:rsidRPr="00EA39D2">
        <w:t xml:space="preserve"> towards a </w:t>
      </w:r>
      <w:r w:rsidR="00CF4979">
        <w:t>collective</w:t>
      </w:r>
      <w:r w:rsidR="004D0FA2" w:rsidRPr="00EA39D2">
        <w:t xml:space="preserve"> intent.</w:t>
      </w:r>
      <w:r w:rsidRPr="00EA39D2">
        <w:t xml:space="preserve"> </w:t>
      </w:r>
    </w:p>
    <w:p w14:paraId="025D163B" w14:textId="1C5C46FA" w:rsidR="00BA1893" w:rsidRPr="00EA39D2" w:rsidRDefault="00307C45" w:rsidP="00CF4979">
      <w:commentRangeStart w:id="13"/>
      <w:r w:rsidRPr="00EA39D2">
        <w:t xml:space="preserve">While </w:t>
      </w:r>
      <w:proofErr w:type="gramStart"/>
      <w:r w:rsidRPr="00EA39D2">
        <w:t>many</w:t>
      </w:r>
      <w:proofErr w:type="gramEnd"/>
      <w:r w:rsidRPr="00EA39D2">
        <w:t xml:space="preserve"> classical tasks of robotics swarms, which are loosely based on patterns found in nature, such as path</w:t>
      </w:r>
      <w:r w:rsidR="00CF4979">
        <w:t xml:space="preserve"> finding, source localization and area exploration and coverage. </w:t>
      </w:r>
      <w:proofErr w:type="gramStart"/>
      <w:r w:rsidR="00CF4979">
        <w:t>Furthermore</w:t>
      </w:r>
      <w:proofErr w:type="gramEnd"/>
      <w:r w:rsidR="00CF4979">
        <w:t xml:space="preserve"> nature utilizes collective motion and formations optimize efficiency of swarms with the implementation of formation control becoming an increasingly emerging research topic within the field.  </w:t>
      </w:r>
      <w:r w:rsidRPr="00EA39D2">
        <w:t xml:space="preserve"> </w:t>
      </w:r>
    </w:p>
    <w:p w14:paraId="10588A3A" w14:textId="5BF68BC1" w:rsidR="009270C0" w:rsidRDefault="00CF4979" w:rsidP="00372E51">
      <w:r>
        <w:t xml:space="preserve">While current research within swarm robotics that is aimed towards formation control is modelled, </w:t>
      </w:r>
      <w:proofErr w:type="gramStart"/>
      <w:r>
        <w:t>simulated</w:t>
      </w:r>
      <w:proofErr w:type="gramEnd"/>
      <w:r>
        <w:t xml:space="preserve"> and implemented with the use of homogeneous swarms, formations within heterogeneous swarms is mostly uncovered. </w:t>
      </w:r>
      <w:commentRangeEnd w:id="13"/>
      <w:r w:rsidR="00850522">
        <w:rPr>
          <w:rStyle w:val="CommentReference"/>
        </w:rPr>
        <w:commentReference w:id="13"/>
      </w:r>
      <w:r w:rsidR="00170728" w:rsidRPr="00170728">
        <w:t xml:space="preserve"> </w:t>
      </w:r>
      <w:commentRangeStart w:id="14"/>
      <w:r w:rsidR="00170728" w:rsidRPr="00EA39D2">
        <w:t xml:space="preserve">Heterogeneous swarming presents an opportunity to broaden the scope and applications of robotic swarms, enabling robots with differing degrees of computational power, </w:t>
      </w:r>
      <w:r w:rsidR="00170728" w:rsidRPr="00170728">
        <w:t>capabilities</w:t>
      </w:r>
      <w:r w:rsidR="00170728">
        <w:t xml:space="preserve">, </w:t>
      </w:r>
      <w:proofErr w:type="gramStart"/>
      <w:r w:rsidR="00170728" w:rsidRPr="00EA39D2">
        <w:t>sensors</w:t>
      </w:r>
      <w:proofErr w:type="gramEnd"/>
      <w:r w:rsidR="00170728" w:rsidRPr="00EA39D2">
        <w:t xml:space="preserve"> and mobility to work together</w:t>
      </w:r>
      <w:commentRangeEnd w:id="14"/>
      <w:r w:rsidR="00170728">
        <w:rPr>
          <w:rStyle w:val="CommentReference"/>
        </w:rPr>
        <w:commentReference w:id="14"/>
      </w:r>
      <w:r w:rsidR="00170728">
        <w:t xml:space="preserve">. </w:t>
      </w:r>
      <w:r>
        <w:t xml:space="preserve">With the advance of swarm robotics and the increasing </w:t>
      </w:r>
      <w:r w:rsidR="00EF7E30">
        <w:t xml:space="preserve">complexity required of robot swarms to tackle the challenges presented, physical and </w:t>
      </w:r>
      <w:proofErr w:type="spellStart"/>
      <w:r w:rsidR="00EF7E30">
        <w:t>behavioural</w:t>
      </w:r>
      <w:proofErr w:type="spellEnd"/>
      <w:r w:rsidR="00EF7E30">
        <w:t xml:space="preserve"> heterogeneity within swarms presents a clear path to extend the capabilities of swarm robotics </w:t>
      </w:r>
      <w:r w:rsidR="00EF7E30">
        <w:fldChar w:fldCharType="begin"/>
      </w:r>
      <w:r w:rsidR="00EF7E30">
        <w:instrText xml:space="preserve"> ADDIN ZOTERO_ITEM CSL_CITATION {"citationID":"wKEUHBmt","properties":{"formattedCitation":"[1]","plainCitation":"[1]","noteIndex":0},"citationItems":[{"id":100,"uris":["http://zotero.org/users/13882592/items/XH2F7EQB"],"itemData":{"id":100,"type":"article-journal","abstract":"Swarm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EF7E30">
        <w:fldChar w:fldCharType="separate"/>
      </w:r>
      <w:r w:rsidR="00EF7E30" w:rsidRPr="00EF7E30">
        <w:t>[1]</w:t>
      </w:r>
      <w:r w:rsidR="00EF7E30">
        <w:fldChar w:fldCharType="end"/>
      </w:r>
      <w:r w:rsidR="00EF7E30">
        <w:t>. To both fully optimize as well as to further understand the opportunities presented by heterogeneous swarms it is important to research their full capabilities and limitations.</w:t>
      </w:r>
    </w:p>
    <w:p w14:paraId="097E3165" w14:textId="783DA176" w:rsidR="00EF7E30" w:rsidRPr="00EA39D2" w:rsidRDefault="00EF7E30" w:rsidP="00372E51">
      <w:proofErr w:type="spellStart"/>
      <w:r>
        <w:t>Formalise</w:t>
      </w:r>
      <w:proofErr w:type="spellEnd"/>
      <w:r>
        <w:t xml:space="preserve"> – aim of the paper is to create heterogeneous formations using homogeneous swarm code + generic formation </w:t>
      </w:r>
      <w:proofErr w:type="gramStart"/>
      <w:r w:rsidRPr="00170728">
        <w:t>code</w:t>
      </w:r>
      <w:proofErr w:type="gramEnd"/>
    </w:p>
    <w:p w14:paraId="2D3DB9B2" w14:textId="347B73AD" w:rsidR="00F32CE8" w:rsidRPr="00EB359A" w:rsidRDefault="00533184" w:rsidP="00EB359A">
      <w:pPr>
        <w:pStyle w:val="Heading1"/>
        <w:rPr>
          <w:rFonts w:eastAsiaTheme="majorEastAsia"/>
          <w:color w:val="0F4761" w:themeColor="accent1" w:themeShade="BF"/>
        </w:rPr>
      </w:pPr>
      <w:bookmarkStart w:id="15" w:name="_Toc166110449"/>
      <w:bookmarkStart w:id="16" w:name="_Toc166110588"/>
      <w:bookmarkStart w:id="17" w:name="_Toc166111358"/>
      <w:bookmarkStart w:id="18" w:name="_Toc166453442"/>
      <w:bookmarkStart w:id="19" w:name="_Toc166453776"/>
      <w:r w:rsidRPr="00EA39D2">
        <w:t>Background Info</w:t>
      </w:r>
      <w:bookmarkEnd w:id="15"/>
      <w:bookmarkEnd w:id="16"/>
      <w:bookmarkEnd w:id="17"/>
      <w:bookmarkEnd w:id="18"/>
      <w:bookmarkEnd w:id="19"/>
    </w:p>
    <w:p w14:paraId="1E90AD0B" w14:textId="76BF7B55" w:rsidR="009270C0" w:rsidRPr="00EA39D2" w:rsidRDefault="00CF4979" w:rsidP="00480446">
      <w:pPr>
        <w:pStyle w:val="Heading2"/>
      </w:pPr>
      <w:bookmarkStart w:id="20" w:name="_Toc166453443"/>
      <w:bookmarkStart w:id="21" w:name="_Toc166453777"/>
      <w:r>
        <w:t>Boid Swarming Algorithm</w:t>
      </w:r>
      <w:bookmarkEnd w:id="20"/>
      <w:bookmarkEnd w:id="21"/>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3F9E317" w14:textId="01EF9F2F" w:rsidR="00F32CE8" w:rsidRPr="00EA39D2" w:rsidRDefault="000A574A" w:rsidP="00593D1A">
      <w:pPr>
        <w:pStyle w:val="Heading2"/>
      </w:pPr>
      <w:bookmarkStart w:id="22" w:name="_Toc166453444"/>
      <w:bookmarkStart w:id="23" w:name="_Toc166453778"/>
      <w:r>
        <w:t xml:space="preserve">Emergent </w:t>
      </w:r>
      <w:commentRangeStart w:id="24"/>
      <w:r w:rsidR="00CF4979">
        <w:t xml:space="preserve">Collective Motion </w:t>
      </w:r>
      <w:bookmarkEnd w:id="22"/>
      <w:bookmarkEnd w:id="23"/>
      <w:commentRangeEnd w:id="24"/>
      <w:r w:rsidR="001153DB">
        <w:rPr>
          <w:rStyle w:val="CommentReference"/>
          <w:b w:val="0"/>
        </w:rPr>
        <w:commentReference w:id="24"/>
      </w:r>
    </w:p>
    <w:p w14:paraId="50495CA9" w14:textId="5C452CBE" w:rsidR="003C1E62" w:rsidRPr="00EA39D2" w:rsidRDefault="00533184" w:rsidP="00480446">
      <w:pPr>
        <w:pStyle w:val="Heading1"/>
      </w:pPr>
      <w:bookmarkStart w:id="25" w:name="_Toc166110453"/>
      <w:bookmarkStart w:id="26" w:name="_Toc166110592"/>
      <w:bookmarkStart w:id="27" w:name="_Toc166111362"/>
      <w:bookmarkStart w:id="28" w:name="_Toc166453445"/>
      <w:bookmarkStart w:id="29" w:name="_Toc166453779"/>
      <w:r w:rsidRPr="00A00062">
        <w:t>Literature Review</w:t>
      </w:r>
      <w:bookmarkEnd w:id="25"/>
      <w:bookmarkEnd w:id="26"/>
      <w:bookmarkEnd w:id="27"/>
      <w:bookmarkEnd w:id="28"/>
      <w:bookmarkEnd w:id="29"/>
    </w:p>
    <w:p w14:paraId="3063A429" w14:textId="4A47B33F" w:rsidR="00FA23F6" w:rsidRPr="00480446" w:rsidRDefault="00126AAA" w:rsidP="00480446">
      <w:pPr>
        <w:pStyle w:val="Heading2"/>
        <w:numPr>
          <w:ilvl w:val="0"/>
          <w:numId w:val="14"/>
        </w:numPr>
      </w:pPr>
      <w:bookmarkStart w:id="30" w:name="_Toc166453446"/>
      <w:bookmarkStart w:id="31" w:name="_Toc166453780"/>
      <w:r>
        <w:t>The Boid</w:t>
      </w:r>
      <w:r w:rsidR="00CF4979">
        <w:t xml:space="preserve"> </w:t>
      </w:r>
      <w:r>
        <w:t xml:space="preserve">Model and </w:t>
      </w:r>
      <w:r w:rsidR="00EF7E30">
        <w:t xml:space="preserve">Swarm </w:t>
      </w:r>
      <w:r>
        <w:t>Formations</w:t>
      </w:r>
      <w:bookmarkEnd w:id="30"/>
      <w:bookmarkEnd w:id="31"/>
    </w:p>
    <w:p w14:paraId="6ABE701E" w14:textId="77777777" w:rsidR="006B4DF5" w:rsidRDefault="00CD33A1" w:rsidP="006B4DF5">
      <w:pPr>
        <w:divId w:val="1833983594"/>
      </w:pPr>
      <w:commentRangeStart w:id="32"/>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w:t>
      </w:r>
      <w:r w:rsidR="006703F1" w:rsidRPr="00EA39D2">
        <w:lastRenderedPageBreak/>
        <w:t>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commentRangeEnd w:id="32"/>
      <w:r w:rsidR="00AE195D">
        <w:rPr>
          <w:rStyle w:val="CommentReference"/>
        </w:rPr>
        <w:commentReference w:id="32"/>
      </w:r>
      <w:r w:rsidR="000325B1">
        <w:t xml:space="preserve"> </w:t>
      </w:r>
    </w:p>
    <w:p w14:paraId="70C1EBF4" w14:textId="46EAEAD3"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w:t>
      </w:r>
      <w:r w:rsidR="000A574A">
        <w:rPr>
          <w14:ligatures w14:val="none"/>
        </w:rPr>
        <w:t>, by being able to understand the swarm as a collective it allows for the manipulation of a swarm to a collective task or goal. A</w:t>
      </w:r>
      <w:r w:rsidRPr="006E1662">
        <w:rPr>
          <w14:ligatures w14:val="none"/>
        </w:rPr>
        <w:t xml:space="preserve"> key form of this is in creating defined formations. In recent history this challenge has been approached in many ways,</w:t>
      </w:r>
      <w:r w:rsidR="007823EC" w:rsidRPr="006E1662">
        <w:rPr>
          <w14:ligatures w14:val="none"/>
        </w:rPr>
        <w:t xml:space="preserve"> however this </w:t>
      </w:r>
      <w:r w:rsidR="006E428B">
        <w:rPr>
          <w14:ligatures w14:val="none"/>
        </w:rPr>
        <w:t>project</w:t>
      </w:r>
      <w:r w:rsidR="006E428B" w:rsidRPr="006E1662">
        <w:rPr>
          <w14:ligatures w14:val="none"/>
        </w:rPr>
        <w:t xml:space="preserve"> </w:t>
      </w:r>
      <w:r w:rsidR="007823EC" w:rsidRPr="006E1662">
        <w:rPr>
          <w14:ligatures w14:val="none"/>
        </w:rPr>
        <w:t>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0AD052C1" w14:textId="5767778B" w:rsidR="00FB3A4F" w:rsidRDefault="00566B9C" w:rsidP="00FB3A4F">
      <w:pPr>
        <w:divId w:val="1833983594"/>
      </w:pPr>
      <w:r>
        <w:t xml:space="preserve">However the current research </w:t>
      </w:r>
      <w:r w:rsidR="000A574A">
        <w:t>into collective motions</w:t>
      </w:r>
      <w:r>
        <w:t xml:space="preserve"> </w:t>
      </w:r>
      <w:r w:rsidR="000A574A">
        <w:t xml:space="preserve">within swarm robotics </w:t>
      </w:r>
      <w:r>
        <w:t xml:space="preserve">is pervaded by </w:t>
      </w:r>
      <w:r w:rsidR="000A574A">
        <w:t xml:space="preserve">the </w:t>
      </w:r>
      <w:r>
        <w:t xml:space="preserve">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w:t>
      </w:r>
      <w:r w:rsidR="000A574A">
        <w:t xml:space="preserve"> reinforcement learning in simulation and apply this to real robots</w:t>
      </w:r>
      <w:r w:rsidR="0049303E">
        <w:t xml:space="preserve"> to create completely emergent </w:t>
      </w:r>
      <w:r w:rsidR="000A574A">
        <w:t xml:space="preserve">collective motion </w:t>
      </w:r>
      <w:r w:rsidR="0049303E">
        <w:t>within heterogeneous swarms</w:t>
      </w:r>
      <w:r w:rsidR="000A574A">
        <w:t xml:space="preserve">. </w:t>
      </w:r>
      <w:commentRangeStart w:id="33"/>
      <w:r w:rsidR="000A574A" w:rsidRPr="000A574A">
        <w:rPr>
          <w:highlight w:val="yellow"/>
        </w:rPr>
        <w:t xml:space="preserve">This differs to </w:t>
      </w:r>
      <w:r w:rsidR="006377AE">
        <w:rPr>
          <w:highlight w:val="yellow"/>
        </w:rPr>
        <w:t xml:space="preserve">the </w:t>
      </w:r>
      <w:proofErr w:type="gramStart"/>
      <w:r w:rsidR="006377AE">
        <w:rPr>
          <w:highlight w:val="yellow"/>
        </w:rPr>
        <w:t>types</w:t>
      </w:r>
      <w:proofErr w:type="gramEnd"/>
      <w:r w:rsidR="006377AE">
        <w:rPr>
          <w:highlight w:val="yellow"/>
        </w:rPr>
        <w:t xml:space="preserve"> </w:t>
      </w:r>
      <w:commentRangeEnd w:id="33"/>
      <w:r w:rsidR="006377AE">
        <w:t>collective motion</w:t>
      </w:r>
      <w:r w:rsidR="006377AE">
        <w:rPr>
          <w:rStyle w:val="CommentReference"/>
        </w:rPr>
        <w:commentReference w:id="33"/>
      </w:r>
      <w:r w:rsidR="0049303E">
        <w:t xml:space="preserve"> </w:t>
      </w:r>
      <w:r w:rsidR="006377AE">
        <w:t xml:space="preserve">that </w:t>
      </w:r>
      <w:r w:rsidR="006377AE">
        <w:t xml:space="preserve">currently exist, with a large focus on formation control systems seen </w:t>
      </w:r>
      <w:r w:rsidR="0049303E">
        <w:t>within homogeneous swarms and other types of multi-agent scenarios</w:t>
      </w:r>
      <w:r w:rsidR="00126AAA">
        <w:t>. For example</w:t>
      </w:r>
      <w:r w:rsidR="006B0BF3">
        <w:t xml:space="preserve">, </w:t>
      </w:r>
      <w:proofErr w:type="spellStart"/>
      <w:r w:rsidR="00126AAA">
        <w:t>H</w:t>
      </w:r>
      <w:r w:rsidR="007169B7">
        <w:t>ütte</w:t>
      </w:r>
      <w:r w:rsidR="00126AAA">
        <w:t>nrauch</w:t>
      </w:r>
      <w:proofErr w:type="spellEnd"/>
      <w:r w:rsidR="00126AAA">
        <w:t xml:space="preserve"> et al.</w:t>
      </w:r>
      <w:r w:rsidR="007169B7">
        <w:t xml:space="preserve"> controls the entire swarm through the use of deep reinforcement learning </w:t>
      </w:r>
      <w:r w:rsidR="00126AAA">
        <w:fldChar w:fldCharType="begin"/>
      </w:r>
      <w:r w:rsidR="007169B7">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126AAA">
        <w:fldChar w:fldCharType="separate"/>
      </w:r>
      <w:r w:rsidR="007169B7" w:rsidRPr="007169B7">
        <w:t>[16]</w:t>
      </w:r>
      <w:r w:rsidR="00126AAA">
        <w:fldChar w:fldCharType="end"/>
      </w:r>
      <w:r w:rsidR="007169B7">
        <w:t xml:space="preserve">, while </w:t>
      </w:r>
      <w:proofErr w:type="spellStart"/>
      <w:r w:rsidR="007169B7">
        <w:t>Bezcioglu</w:t>
      </w:r>
      <w:proofErr w:type="spellEnd"/>
      <w:r w:rsidR="007169B7">
        <w:t xml:space="preserve"> et al. demonstrates flocking through a global state space matrix utilizing deep reinforcement learning </w:t>
      </w:r>
      <w:r w:rsidR="007169B7">
        <w:fldChar w:fldCharType="begin"/>
      </w:r>
      <w:r w:rsidR="007169B7">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7169B7">
        <w:rPr>
          <w:rFonts w:ascii="Cambria Math" w:hAnsi="Cambria Math" w:cs="Cambria Math"/>
        </w:rPr>
        <w:instrText>∈</w:instrText>
      </w:r>
      <w:r w:rsidR="007169B7">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7169B7">
        <w:fldChar w:fldCharType="separate"/>
      </w:r>
      <w:r w:rsidR="007169B7" w:rsidRPr="007169B7">
        <w:t>[17]</w:t>
      </w:r>
      <w:r w:rsidR="007169B7">
        <w:fldChar w:fldCharType="end"/>
      </w:r>
      <w:r w:rsidR="007169B7">
        <w:t>, these papers show that there is significant interest and investment in the conceptualization and realization of swarming formation control through a variety of different approaches, however there is not much literature to show research on a wide variety of formation control techniques being applied</w:t>
      </w:r>
      <w:r w:rsidR="006B0BF3">
        <w:t xml:space="preserve"> to heterogeneous swarms</w:t>
      </w:r>
      <w:r w:rsidR="0049303E">
        <w:t>.</w:t>
      </w:r>
      <w:r w:rsidR="006377AE">
        <w:t xml:space="preserve"> In contrary to these formation control based systems, this research project proposes the use of reinforcement learning to bootstrap emergent collective behaviours within simulation based on the paper by </w:t>
      </w:r>
      <w:proofErr w:type="spellStart"/>
      <w:r w:rsidR="006377AE">
        <w:t>Abpeikar</w:t>
      </w:r>
      <w:proofErr w:type="spellEnd"/>
      <w:r w:rsidR="006377AE">
        <w:t xml:space="preserve"> et al. </w:t>
      </w:r>
      <w:r w:rsidR="006377AE">
        <w:fldChar w:fldCharType="begin"/>
      </w:r>
      <w:r w:rsidR="006377AE">
        <w:instrText xml:space="preserve"> ADDIN ZOTERO_ITEM CSL_CITATION {"citationID":"mYQl2ooO","properties":{"formattedCitation":"[18]","plainCitation":"[18]","noteIndex":0},"citationItems":[{"id":214,"uris":["http://zotero.org/users/13882592/items/KLAJMFA8"],"itemData":{"id":214,"type":"article-journal","abstract":"Collective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rsidR="006377AE">
        <w:fldChar w:fldCharType="separate"/>
      </w:r>
      <w:r w:rsidR="006377AE" w:rsidRPr="006377AE">
        <w:t>[18]</w:t>
      </w:r>
      <w:r w:rsidR="006377AE">
        <w:fldChar w:fldCharType="end"/>
      </w:r>
      <w:r w:rsidR="006377AE">
        <w:t xml:space="preserve"> and to reproduce this within heterogeneous swarms.</w:t>
      </w:r>
    </w:p>
    <w:p w14:paraId="73364546" w14:textId="59E183DF" w:rsidR="00A06694" w:rsidRDefault="00A06694" w:rsidP="00714055">
      <w:pPr>
        <w:pStyle w:val="Heading2"/>
        <w:divId w:val="1833983594"/>
      </w:pPr>
      <w:bookmarkStart w:id="34" w:name="_Toc166453447"/>
      <w:bookmarkStart w:id="35" w:name="_Toc166453781"/>
      <w:r>
        <w:t>Applications</w:t>
      </w:r>
      <w:r w:rsidRPr="00EA39D2">
        <w:t xml:space="preserve"> of </w:t>
      </w:r>
      <w:r w:rsidRPr="00480446">
        <w:rPr>
          <w:rStyle w:val="Heading3Char"/>
          <w:i w:val="0"/>
          <w:iCs/>
        </w:rPr>
        <w:t>Heterogeneous</w:t>
      </w:r>
      <w:r w:rsidRPr="00EA39D2">
        <w:t xml:space="preserve"> Swarms</w:t>
      </w:r>
      <w:bookmarkEnd w:id="34"/>
      <w:bookmarkEnd w:id="35"/>
    </w:p>
    <w:p w14:paraId="29B071F6" w14:textId="1A97D215"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6377AE">
        <w:instrText xml:space="preserve"> ADDIN ZOTERO_ITEM CSL_CITATION {"citationID":"uFm1CsaX","properties":{"formattedCitation":"[19], [20]","plainCitation":"[19], [20]","noteIndex":0},"citationItems":[{"id":194,"uris":["http://zotero.org/users/13882592/items/M9GCNAQ4"],"itemData":{"id":194,"type":"paper-conference","abstract":"A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6377AE" w:rsidRPr="006377AE">
        <w:t>[19], [20]</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6377AE">
        <w:instrText xml:space="preserve"> ADDIN ZOTERO_ITEM CSL_CITATION {"citationID":"Fu558nwG","properties":{"formattedCitation":"[6], [21], [22], [23], [24], [25]","plainCitation":"[6], [21], [22], [23], [24], [25]","noteIndex":0},"citationItems":[{"id":156,"uris":["http://zotero.org/users/13882592/items/QHATH2VG"],"itemData":{"id":156,"type":"article-journal","abstract":"While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6377AE" w:rsidRPr="006377AE">
        <w:t>[6], [21], [22], [23], [24], [25]</w:t>
      </w:r>
      <w:r w:rsidR="00E63841">
        <w:fldChar w:fldCharType="end"/>
      </w:r>
      <w:r w:rsidR="00E63841">
        <w:t xml:space="preserve">. </w:t>
      </w:r>
      <w:r w:rsidR="004B12B8">
        <w:t>These key features of swarming homogeneous and heterogeneous systems</w:t>
      </w:r>
      <w:r w:rsidR="008C7B91">
        <w:t xml:space="preserve"> make them well 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6377AE">
        <w:instrText xml:space="preserve"> ADDIN ZOTERO_ITEM CSL_CITATION {"citationID":"3zeXceen","properties":{"formattedCitation":"[25]","plainCitation":"[25]","noteIndex":0},"citationItems":[{"id":192,"uris":["http://zotero.org/users/13882592/items/U4SG2J2C"],"itemData":{"id":192,"type":"paper-conference","abstract":"Swarm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6377AE" w:rsidRPr="006377AE">
        <w:t>[25]</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6377AE">
        <w:instrText xml:space="preserve"> ADDIN ZOTERO_ITEM CSL_CITATION {"citationID":"PHZc3Q88","properties":{"formattedCitation":"[26]","plainCitation":"[26]","noteIndex":0},"citationItems":[{"id":205,"uris":["http://zotero.org/users/13882592/items/QJ3SIHLN"],"itemData":{"id":205,"type":"paper-conference","abstract":"Robotics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6377AE" w:rsidRPr="006377AE">
        <w:t>[26]</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688ADB3C" w14:textId="6006BCCC" w:rsidR="00CF4979"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rsidR="006377AE">
        <w:instrText xml:space="preserve"> ADDIN ZOTERO_ITEM CSL_CITATION {"citationID":"wLWh2YHx","properties":{"formattedCitation":"[27]","plainCitation":"[27]","noteIndex":0},"citationItems":[{"id":210,"uris":["http://zotero.org/users/13882592/items/ADVKITX4"],"itemData":{"id":210,"type":"article-journal","abstract":"Swarm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006377AE" w:rsidRPr="006377AE">
        <w:t>[27]</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rsidR="006377AE">
        <w:instrText xml:space="preserve"> ADDIN ZOTERO_ITEM CSL_CITATION {"citationID":"Lxpscqtl","properties":{"formattedCitation":"[28]","plainCitation":"[28]","noteIndex":0},"citationItems":[{"id":4,"uris":["http://zotero.org/users/13882592/items/QEIY2R7J"],"itemData":{"id":4,"type":"article-journal","abstract":"Swarm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006377AE" w:rsidRPr="006377AE">
        <w:t>[28]</w:t>
      </w:r>
      <w:r w:rsidR="00F86293">
        <w:fldChar w:fldCharType="end"/>
      </w:r>
      <w:r>
        <w:t xml:space="preserve"> </w:t>
      </w:r>
      <w:r w:rsidR="00F86293">
        <w:t xml:space="preserve">conceptualize and implement </w:t>
      </w:r>
      <w:r w:rsidR="00C14084">
        <w:t xml:space="preserve">models for </w:t>
      </w:r>
      <w:r w:rsidR="00F86293">
        <w:t>some of the possible applications of heterogeneous swarms</w:t>
      </w:r>
      <w:r w:rsidR="00C14084">
        <w:t>, formation control is a key element to the application of heterogeneous swarms with formations providing added stability, efficiency and task – based optimization to swarms.</w:t>
      </w:r>
      <w:r w:rsidR="00C14084" w:rsidRPr="00C14084">
        <w:t xml:space="preserve"> </w:t>
      </w:r>
      <w:r w:rsidR="00C14084">
        <w:lastRenderedPageBreak/>
        <w:t xml:space="preserve">Recent research has shown success in formations of heterogeneous swarms with differing levels of diversity within the swarm populations </w:t>
      </w:r>
      <w:r w:rsidR="00C14084">
        <w:fldChar w:fldCharType="begin"/>
      </w:r>
      <w:r w:rsidR="006377AE">
        <w:instrText xml:space="preserve"> ADDIN ZOTERO_ITEM CSL_CITATION {"citationID":"q7Vqfi1T","properties":{"formattedCitation":"[29], [30], [31]","plainCitation":"[29], [30], [31]","noteIndex":0},"citationItems":[{"id":113,"uris":["http://zotero.org/users/13882592/items/8F94DYKC"],"itemData":{"id":113,"type":"paper-conference","abstract":"This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C14084">
        <w:fldChar w:fldCharType="separate"/>
      </w:r>
      <w:r w:rsidR="006377AE" w:rsidRPr="006377AE">
        <w:t>[29], [30], [31]</w:t>
      </w:r>
      <w:r w:rsidR="00C14084">
        <w:fldChar w:fldCharType="end"/>
      </w:r>
      <w:r w:rsidR="00C14084">
        <w:t xml:space="preserve">.  However, </w:t>
      </w:r>
      <w:proofErr w:type="gramStart"/>
      <w:r w:rsidR="00C14084">
        <w:t>many</w:t>
      </w:r>
      <w:proofErr w:type="gramEnd"/>
      <w:r w:rsidR="00C14084">
        <w:t xml:space="preserve"> of these heterogeneous swarm formations implement centralized, semi-centralized or computationally heavy decentralized formations in comparison to the implementations presented</w:t>
      </w:r>
      <w:r w:rsidR="002B19FA">
        <w:t xml:space="preserve"> in this research project</w:t>
      </w:r>
      <w:r w:rsidR="00C14084">
        <w:t>.</w:t>
      </w:r>
    </w:p>
    <w:p w14:paraId="1779DF4E" w14:textId="6217B820" w:rsidR="00F86293" w:rsidRPr="008C7B91" w:rsidRDefault="00CF4979" w:rsidP="00CF4979">
      <w:pPr>
        <w:pStyle w:val="Text"/>
        <w:divId w:val="1833983594"/>
      </w:pPr>
      <w:r>
        <w:t xml:space="preserve">To introduce swarming formation this project will utilise prior research done using homogeneous swarms. Boid rules were modified using deep reinforcement learning AI to generate emergent collective behaviours </w:t>
      </w:r>
      <w:r>
        <w:fldChar w:fldCharType="begin"/>
      </w:r>
      <w:r w:rsidR="006377AE">
        <w:instrText xml:space="preserve"> ADDIN ZOTERO_ITEM CSL_CITATION {"citationID":"gBd7g8oK","properties":{"formattedCitation":"[18]","plainCitation":"[18]","noteIndex":0},"citationItems":[{"id":214,"uris":["http://zotero.org/users/13882592/items/KLAJMFA8"],"itemData":{"id":214,"type":"article-journal","abstract":"Collective behaviours such as swarm formation of autonomous agents offer the advantages of efficient movement, redundancy, and potential for human guidance of a single swarm organism. However, tuning the behaviour of a group of agents so that they swarm, is difficult. Behaviour-bootstrapping algorithms permit agents to self-tune behaviour adapted for their physical form and associated movement constraints. This paper proposes a reinforcement learning framework to tune collective motion behaviours from random behaviours. The learning process is guided by a novel reward function capable of autonomously detecting generic collective motion behaviours from sensor data about the relative velocity and position of neighbouring agents. Our reward function is designed using a meta-learner trained on a human-labelled collective motion dataset. We demonstrate that our reinforcement learner can tune the behaviour of randomly moving groups so that structured collective motion emerges. We compare our framework to an existing developmental evolutionary framework for this purpose. Our results demonstrate that the proposed learning framework can generate behaviours with different collective motion characteristics more quickly than existing approaches. In addition, the trained reinforcement learner can tune the behaviour of robots with movement characteristics that it has not been trained on.","container-title":"Swarm and Evolutionary Computation","DOI":"10.1016/j.swevo.2022.101085","ISSN":"2210-6502","journalAbbreviation":"Swarm and Evolutionary Computation","page":"101085","source":"ScienceDirect","title":"Automatic collective motion tuning using actor-critic deep reinforcement learning","volume":"72","author":[{"family":"Abpeikar","given":"Shadi"},{"family":"Kasmarik","given":"Kathryn"},{"family":"Garratt","given":"Matthew"},{"family":"Hunjet","given":"Robert"},{"family":"Khan","given":"Md Mohiuddin"},{"family":"Qiu","given":"Huanneng"}],"issued":{"date-parts":[["2022",7,1]]}}}],"schema":"https://github.com/citation-style-language/schema/raw/master/csl-citation.json"} </w:instrText>
      </w:r>
      <w:r>
        <w:fldChar w:fldCharType="separate"/>
      </w:r>
      <w:r w:rsidR="006377AE" w:rsidRPr="006377AE">
        <w:t>[18]</w:t>
      </w:r>
      <w:r>
        <w:fldChar w:fldCharType="end"/>
      </w:r>
      <w:r>
        <w:t xml:space="preserve">, within the paper by Abpeikar et al. this is shown to be a viable implementation within simulation with the use of a homogeneous swarm and thus proves promising for adaptation to a heterogeneous swarm in similar conditions. </w:t>
      </w:r>
    </w:p>
    <w:p w14:paraId="185E93DB" w14:textId="77777777" w:rsidR="00A06694" w:rsidRPr="00EA39D2" w:rsidRDefault="00A06694" w:rsidP="00A06694">
      <w:pPr>
        <w:pStyle w:val="Heading2"/>
      </w:pPr>
      <w:bookmarkStart w:id="36" w:name="_Toc166453448"/>
      <w:bookmarkStart w:id="37" w:name="_Toc166453782"/>
      <w:r w:rsidRPr="00EA39D2">
        <w:t>Benefits of Heterogeneous Swarms</w:t>
      </w:r>
      <w:bookmarkEnd w:id="36"/>
      <w:bookmarkEnd w:id="37"/>
    </w:p>
    <w:p w14:paraId="1041E432" w14:textId="54CC62A2"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CF4979">
        <w:instrText xml:space="preserve"> ADDIN ZOTERO_ITEM CSL_CITATION {"citationID":"0jIc1y1E","properties":{"formattedCitation":"[32]","plainCitation":"[32]","noteIndex":0},"citationItems":[{"id":166,"uris":["http://zotero.org/users/13882592/items/J4AMD9HT"],"itemData":{"id":166,"type":"chapter","abstract":"Most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CF4979" w:rsidRPr="00CF4979">
        <w:t>[32]</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CF4979">
        <w:instrText xml:space="preserve"> ADDIN ZOTERO_ITEM CSL_CITATION {"citationID":"ONKFez3Y","properties":{"formattedCitation":"[33]","plainCitation":"[33]","noteIndex":0},"citationItems":[{"id":89,"uris":["http://zotero.org/users/13882592/items/25EF3VN4"],"itemData":{"id":89,"type":"article-journal","abstract":"Swarm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CF4979" w:rsidRPr="00CF4979">
        <w:t>[33]</w:t>
      </w:r>
      <w:r>
        <w:fldChar w:fldCharType="end"/>
      </w:r>
      <w:r>
        <w:t xml:space="preserve">. An approach to the widely opened horizons of heterogeneous swarming can be seen within the experiment by Dorigo et al. </w:t>
      </w:r>
      <w:r>
        <w:fldChar w:fldCharType="begin"/>
      </w:r>
      <w:r w:rsidR="006377AE">
        <w:instrText xml:space="preserve"> ADDIN ZOTERO_ITEM CSL_CITATION {"citationID":"7PKjOEms","properties":{"formattedCitation":"[28]","plainCitation":"[28]","noteIndex":0},"citationItems":[{"id":4,"uris":["http://zotero.org/users/13882592/items/QEIY2R7J"],"itemData":{"id":4,"type":"article-journal","abstract":"Swarm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6377AE" w:rsidRPr="006377AE">
        <w:t>[28]</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CF4979">
        <w:instrText xml:space="preserve"> ADDIN ZOTERO_ITEM CSL_CITATION {"citationID":"iyxRqg75","properties":{"formattedCitation":"[34]","plainCitation":"[34]","noteIndex":0},"citationItems":[{"id":1,"uris":["http://zotero.org/users/13882592/items/SBU4EMZB"],"itemData":{"id":1,"type":"paper-conference","abstract":"In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CF4979" w:rsidRPr="00CF4979">
        <w:t>[34]</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6377AE">
        <w:instrText xml:space="preserve"> ADDIN ZOTERO_ITEM CSL_CITATION {"citationID":"gMPzntIt","properties":{"formattedCitation":"[29]","plainCitation":"[29]","noteIndex":0},"citationItems":[{"id":10,"uris":["http://zotero.org/users/13882592/items/BL3TV8PD"],"itemData":{"id":10,"type":"article-journal","abstract":"We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6377AE" w:rsidRPr="006377AE">
        <w:t>[29]</w:t>
      </w:r>
      <w:r w:rsidR="00A06694">
        <w:fldChar w:fldCharType="end"/>
      </w:r>
      <w:r w:rsidR="00A06694">
        <w:t>.</w:t>
      </w:r>
    </w:p>
    <w:p w14:paraId="1D354FA2" w14:textId="757BD9C3" w:rsidR="003446F5" w:rsidRPr="00C14084" w:rsidRDefault="00A06694" w:rsidP="00C14084">
      <w:r>
        <w:t xml:space="preserve">Formations within swarms can provide both crucial </w:t>
      </w:r>
      <w:r w:rsidR="00714055">
        <w:t>placements</w:t>
      </w:r>
      <w:r>
        <w:t xml:space="preserve"> to optimize efficiency as well as organization within swarms, this is particularly </w:t>
      </w:r>
      <w:r>
        <w:t>crucial to heterogeneous swarming</w:t>
      </w:r>
      <w:r w:rsidR="00714055">
        <w:t xml:space="preserve">. These could </w:t>
      </w:r>
      <w:proofErr w:type="gramStart"/>
      <w:r w:rsidR="00714055">
        <w:t>be seen</w:t>
      </w:r>
      <w:proofErr w:type="gramEnd"/>
      <w:r w:rsidR="00714055">
        <w:t xml:space="preserve"> useful across </w:t>
      </w:r>
      <w:r w:rsidR="00714055">
        <w:rPr>
          <w:b/>
          <w:bCs/>
        </w:rPr>
        <w:t>talk</w:t>
      </w:r>
      <w:r w:rsidR="00CF4979">
        <w:rPr>
          <w:b/>
          <w:bCs/>
        </w:rPr>
        <w:t xml:space="preserve"> more</w:t>
      </w:r>
      <w:r w:rsidR="00714055">
        <w:rPr>
          <w:b/>
          <w:bCs/>
        </w:rPr>
        <w:t xml:space="preserve"> about the applications of heterogeneous swarms here and how these benefits can apply</w:t>
      </w:r>
      <w:r w:rsidR="00CF4979">
        <w:rPr>
          <w:b/>
          <w:bCs/>
        </w:rPr>
        <w:t xml:space="preserve"> [was struggling to find actual sources on heterogeneous swarms being used in real life]</w:t>
      </w:r>
    </w:p>
    <w:p w14:paraId="0E0FE47B" w14:textId="20A4C9D6" w:rsidR="00480446" w:rsidRPr="00C14084" w:rsidRDefault="00AE7130" w:rsidP="00C14084">
      <w:pPr>
        <w:pStyle w:val="Heading1"/>
        <w:rPr>
          <w:rFonts w:eastAsiaTheme="majorEastAsia"/>
          <w:color w:val="0F4761" w:themeColor="accent1" w:themeShade="BF"/>
        </w:rPr>
      </w:pPr>
      <w:bookmarkStart w:id="38" w:name="_Toc166453449"/>
      <w:bookmarkStart w:id="39" w:name="_Toc166453783"/>
      <w:r>
        <w:t>Planning</w:t>
      </w:r>
      <w:bookmarkEnd w:id="38"/>
      <w:bookmarkEnd w:id="39"/>
    </w:p>
    <w:p w14:paraId="26C2EA4E" w14:textId="0E047194" w:rsidR="00AE7130" w:rsidRDefault="00AE7130" w:rsidP="00AE7130">
      <w:pPr>
        <w:pStyle w:val="Heading2"/>
        <w:numPr>
          <w:ilvl w:val="0"/>
          <w:numId w:val="15"/>
        </w:numPr>
      </w:pPr>
      <w:bookmarkStart w:id="40" w:name="_Toc166453450"/>
      <w:bookmarkStart w:id="41" w:name="_Toc166453784"/>
      <w:r>
        <w:t>Project Plan</w:t>
      </w:r>
      <w:bookmarkEnd w:id="40"/>
      <w:bookmarkEnd w:id="41"/>
    </w:p>
    <w:p w14:paraId="560E5343" w14:textId="26C69602" w:rsidR="00AE7130" w:rsidRDefault="00AE7130" w:rsidP="00AE7130">
      <w:pPr>
        <w:pStyle w:val="Text"/>
      </w:pPr>
      <w:r>
        <w:t>The project’s upcoming deliverables are the interim report</w:t>
      </w:r>
      <w:r w:rsidR="00ED761F">
        <w:t>, viva voce and project seminar</w:t>
      </w:r>
      <w:r>
        <w:t>, due on 17 May 2</w:t>
      </w:r>
      <w:r w:rsidR="00ED761F">
        <w:t xml:space="preserve">024 and </w:t>
      </w:r>
      <w:proofErr w:type="gramStart"/>
      <w:r w:rsidR="00ED761F">
        <w:t>28 May 2024</w:t>
      </w:r>
      <w:proofErr w:type="gramEnd"/>
      <w:r w:rsidR="00ED761F">
        <w:t xml:space="preserve"> respectively. The remainder of the project’s timeline </w:t>
      </w:r>
      <w:proofErr w:type="gramStart"/>
      <w:r w:rsidR="00ED761F">
        <w:t>is dictated</w:t>
      </w:r>
      <w:proofErr w:type="gramEnd"/>
      <w:r w:rsidR="00ED761F">
        <w:t xml:space="preserve"> in Appendix </w:t>
      </w:r>
      <w:r w:rsidR="00ED761F" w:rsidRPr="00ED761F">
        <w:rPr>
          <w:highlight w:val="yellow"/>
        </w:rPr>
        <w:t xml:space="preserve">[ insert </w:t>
      </w:r>
      <w:proofErr w:type="spellStart"/>
      <w:r w:rsidR="00ED761F" w:rsidRPr="00ED761F">
        <w:rPr>
          <w:highlight w:val="yellow"/>
        </w:rPr>
        <w:t>gantt</w:t>
      </w:r>
      <w:proofErr w:type="spellEnd"/>
      <w:r w:rsidR="00ED761F" w:rsidRPr="00ED761F">
        <w:rPr>
          <w:highlight w:val="yellow"/>
        </w:rPr>
        <w:t xml:space="preserve"> chart]</w:t>
      </w:r>
      <w:r w:rsidR="008078D3">
        <w:t xml:space="preserve"> which shows a Gantt chart of different tasks required as well as their beginning and expected completion dates. This timeline was designed with the efficient and thorough completion of the project deliverables by the 25 Oct 2024</w:t>
      </w:r>
      <w:r w:rsidR="00A329F6">
        <w:t xml:space="preserve">, which entails the submission of python code package, documentation as well as a summary report, by aiming to finish this by the 1 Oct 2024 this allows </w:t>
      </w:r>
      <w:r w:rsidR="008078D3">
        <w:t xml:space="preserve">the possibility for either polishing of the final submission or to work on potential extensions before the due date. To </w:t>
      </w:r>
      <w:proofErr w:type="spellStart"/>
      <w:r w:rsidR="008078D3">
        <w:t>maximise</w:t>
      </w:r>
      <w:proofErr w:type="spellEnd"/>
      <w:r w:rsidR="008078D3">
        <w:t xml:space="preserve"> the efficiency towards completing the project the tasks are placed in both a sequential and logical order as well as in parallel to ensure that during particular weeks it is possible to complete tasks that required lab access, such as testing, </w:t>
      </w:r>
      <w:r w:rsidR="00BC3E1A">
        <w:t>debugging</w:t>
      </w:r>
      <w:r w:rsidR="008078D3">
        <w:t xml:space="preserve"> and datalogging that requires Vi</w:t>
      </w:r>
      <w:r w:rsidR="00640A0B">
        <w:t>con</w:t>
      </w:r>
      <w:r w:rsidR="008078D3">
        <w:t xml:space="preserve"> as well as completing tasks outside of lab hours such as simulations, code development</w:t>
      </w:r>
      <w:r w:rsidR="00640A0B">
        <w:t xml:space="preserve"> or </w:t>
      </w:r>
      <w:r w:rsidR="008078D3">
        <w:t>optimization and analysis of results as well as literature review.</w:t>
      </w:r>
    </w:p>
    <w:p w14:paraId="1FC55643" w14:textId="48C6C45B" w:rsidR="00A329F6" w:rsidRDefault="00A329F6" w:rsidP="00AE7130">
      <w:pPr>
        <w:pStyle w:val="Text"/>
      </w:pPr>
      <w:r>
        <w:t xml:space="preserve">The project </w:t>
      </w:r>
      <w:proofErr w:type="gramStart"/>
      <w:r>
        <w:t>is effectively approached</w:t>
      </w:r>
      <w:proofErr w:type="gramEnd"/>
      <w:r>
        <w:t xml:space="preserve"> in two phases:</w:t>
      </w:r>
    </w:p>
    <w:p w14:paraId="6382ED8A" w14:textId="77777777" w:rsidR="000A574A" w:rsidRDefault="000A574A" w:rsidP="00AE7130">
      <w:pPr>
        <w:pStyle w:val="Text"/>
      </w:pPr>
    </w:p>
    <w:p w14:paraId="03AEFA10" w14:textId="0E914029" w:rsidR="00A329F6" w:rsidRPr="00A329F6" w:rsidRDefault="00A329F6" w:rsidP="00A329F6">
      <w:pPr>
        <w:pStyle w:val="Text"/>
        <w:numPr>
          <w:ilvl w:val="0"/>
          <w:numId w:val="19"/>
        </w:numPr>
        <w:rPr>
          <w:b/>
          <w:bCs/>
        </w:rPr>
      </w:pPr>
      <w:r>
        <w:rPr>
          <w:b/>
          <w:bCs/>
        </w:rPr>
        <w:t xml:space="preserve">Phase 1: BOLT and RVR Swarm Boid Integration: </w:t>
      </w:r>
      <w:r>
        <w:t>Review and understand existing RVR and BOLT swarming codes, modify and develop code to connect Bolt as a boid agent to the code. Validate swarm formation through Vicon tracking and debug console.</w:t>
      </w:r>
    </w:p>
    <w:p w14:paraId="1C18FC4B" w14:textId="5BCC4B9C" w:rsidR="00A329F6" w:rsidRPr="000A574A" w:rsidRDefault="00A329F6" w:rsidP="00A329F6">
      <w:pPr>
        <w:pStyle w:val="Text"/>
        <w:numPr>
          <w:ilvl w:val="0"/>
          <w:numId w:val="19"/>
        </w:numPr>
        <w:rPr>
          <w:b/>
          <w:bCs/>
        </w:rPr>
      </w:pPr>
      <w:r>
        <w:rPr>
          <w:b/>
          <w:bCs/>
        </w:rPr>
        <w:t xml:space="preserve">Phase 2: Heterogeneous Formations: </w:t>
      </w:r>
      <w:r>
        <w:t xml:space="preserve">Research, review and develop </w:t>
      </w:r>
      <w:r w:rsidR="000A574A">
        <w:t>emergent collective motion</w:t>
      </w:r>
      <w:r>
        <w:t xml:space="preserve"> for RVR and BOLT swarm to </w:t>
      </w:r>
      <w:r w:rsidR="000A574A">
        <w:t xml:space="preserve">form </w:t>
      </w:r>
      <w:r>
        <w:t>multiple different heterogeneous formations</w:t>
      </w:r>
      <w:r w:rsidR="002B19FA">
        <w:t xml:space="preserve"> through the implementation </w:t>
      </w:r>
      <w:r w:rsidR="000A574A">
        <w:t>of reinforcement learning developed rules</w:t>
      </w:r>
      <w:r>
        <w:t xml:space="preserve">. </w:t>
      </w:r>
    </w:p>
    <w:p w14:paraId="67F6958E" w14:textId="77777777" w:rsidR="000A574A" w:rsidRPr="00A329F6" w:rsidRDefault="000A574A" w:rsidP="000A574A">
      <w:pPr>
        <w:pStyle w:val="Text"/>
        <w:ind w:left="648" w:firstLine="0"/>
        <w:rPr>
          <w:b/>
          <w:bCs/>
        </w:rPr>
      </w:pPr>
    </w:p>
    <w:p w14:paraId="7CE303CE" w14:textId="0845DC96" w:rsidR="008078D3" w:rsidRPr="00484E4F" w:rsidRDefault="00484E4F" w:rsidP="00AE7130">
      <w:pPr>
        <w:pStyle w:val="Text"/>
        <w:rPr>
          <w:u w:val="single"/>
        </w:rPr>
      </w:pPr>
      <w:r>
        <w:t>The practical element of this research project will entail the material requirements of Sphero Bolt and RVR robots to form a heterogeneous swarm. The Bolt robots run standalone off Bluetooth, however the RVR robots require the use of Raspberry Pi 3B+ single board computers to control them. Additionally, the research project also requires the use of the Vi</w:t>
      </w:r>
      <w:r w:rsidR="00640A0B">
        <w:t>con</w:t>
      </w:r>
      <w:r>
        <w:t xml:space="preserve"> system for both </w:t>
      </w:r>
      <w:r>
        <w:lastRenderedPageBreak/>
        <w:t>datalogging and code function, these materials are pre-existing and/or on loan from UNSW Canberra thus the project will require no significant budget.</w:t>
      </w:r>
    </w:p>
    <w:p w14:paraId="1B7E51E4" w14:textId="77777777" w:rsidR="008078D3" w:rsidRPr="00ED761F" w:rsidRDefault="008078D3" w:rsidP="00AE7130">
      <w:pPr>
        <w:pStyle w:val="Text"/>
      </w:pPr>
    </w:p>
    <w:p w14:paraId="4180F7CB" w14:textId="2DA2580A" w:rsidR="00AE7130" w:rsidRDefault="00AE7130" w:rsidP="00AE7130">
      <w:pPr>
        <w:pStyle w:val="Heading2"/>
      </w:pPr>
      <w:bookmarkStart w:id="42" w:name="_Toc166453451"/>
      <w:bookmarkStart w:id="43" w:name="_Toc166453785"/>
      <w:r>
        <w:t>Potential Difficulties</w:t>
      </w:r>
      <w:bookmarkEnd w:id="42"/>
      <w:bookmarkEnd w:id="43"/>
    </w:p>
    <w:p w14:paraId="4A9E9715" w14:textId="79BE4DB1" w:rsidR="00635F80" w:rsidRDefault="00BC3E1A" w:rsidP="00246BED">
      <w:pPr>
        <w:pStyle w:val="Text"/>
        <w:spacing w:after="240"/>
      </w:pPr>
      <w:r>
        <w:t>As the research project entails a practical component</w:t>
      </w:r>
      <w:r w:rsidR="00062E4C">
        <w:t xml:space="preserve"> </w:t>
      </w:r>
      <w:r w:rsidR="00484E4F">
        <w:t xml:space="preserve">the nature of the project may evolve as certain different limitations come into play. These could appear within any stage of the project, simulations, design, testing and validation all have the potential reveal </w:t>
      </w:r>
      <w:proofErr w:type="gramStart"/>
      <w:r w:rsidR="00484E4F">
        <w:t>possible limitations</w:t>
      </w:r>
      <w:proofErr w:type="gramEnd"/>
      <w:r w:rsidR="00484E4F">
        <w:t xml:space="preserve">. </w:t>
      </w:r>
      <w:r w:rsidR="00FE06DF">
        <w:t xml:space="preserve">Additionally, there may be further project difficulties as the practical nature of the project adds to a variable of uncertainty. </w:t>
      </w:r>
      <w:r w:rsidR="00F42EB9">
        <w:t>With any heterogeneous system of robots there are multiple challenges that arise within the development cycle those that are particular to this research project are:</w:t>
      </w:r>
    </w:p>
    <w:p w14:paraId="05B7B22C" w14:textId="65C23DCC" w:rsidR="00FE06DF" w:rsidRDefault="00FE06DF" w:rsidP="00640A0B">
      <w:pPr>
        <w:pStyle w:val="Text"/>
        <w:numPr>
          <w:ilvl w:val="5"/>
          <w:numId w:val="13"/>
        </w:numPr>
      </w:pPr>
      <w:commentRangeStart w:id="44"/>
      <w:r>
        <w:t xml:space="preserve">Delays in the completion of tasks resulting in overall right-shifting of the timeline, this can result from issues such as additional testing and debugging being required as well as faulty, </w:t>
      </w:r>
      <w:proofErr w:type="gramStart"/>
      <w:r>
        <w:t>damaged</w:t>
      </w:r>
      <w:proofErr w:type="gramEnd"/>
      <w:r>
        <w:t xml:space="preserve"> or missing hardware requiring repair, replacement or purchase.</w:t>
      </w:r>
    </w:p>
    <w:p w14:paraId="2CC03232" w14:textId="650AEF18" w:rsidR="00FE06DF" w:rsidRDefault="001D1E0B" w:rsidP="00FE06DF">
      <w:pPr>
        <w:pStyle w:val="Text"/>
        <w:numPr>
          <w:ilvl w:val="5"/>
          <w:numId w:val="13"/>
        </w:numPr>
      </w:pPr>
      <w:r>
        <w:t xml:space="preserve">Initial difficulty in </w:t>
      </w:r>
      <w:r w:rsidR="00CA5C91">
        <w:t xml:space="preserve">understanding, </w:t>
      </w:r>
      <w:proofErr w:type="gramStart"/>
      <w:r w:rsidR="00CA5C91">
        <w:t>modifying</w:t>
      </w:r>
      <w:proofErr w:type="gramEnd"/>
      <w:r w:rsidR="00CA5C91">
        <w:t xml:space="preserve"> and implementing existing swarming code as well as time required to further understand code </w:t>
      </w:r>
      <w:r w:rsidR="00640A0B">
        <w:t>to</w:t>
      </w:r>
      <w:r w:rsidR="00CA5C91">
        <w:t xml:space="preserve"> </w:t>
      </w:r>
      <w:r w:rsidR="00640A0B">
        <w:t>debug.</w:t>
      </w:r>
    </w:p>
    <w:p w14:paraId="249F2202" w14:textId="1858A19E" w:rsidR="00246BED" w:rsidRDefault="00246BED" w:rsidP="00FE06DF">
      <w:pPr>
        <w:pStyle w:val="Text"/>
        <w:numPr>
          <w:ilvl w:val="5"/>
          <w:numId w:val="13"/>
        </w:numPr>
      </w:pPr>
      <w:r>
        <w:t>Bluetooth and Vi</w:t>
      </w:r>
      <w:r w:rsidR="00640A0B">
        <w:t>con</w:t>
      </w:r>
      <w:r>
        <w:t xml:space="preserve"> integration may require more powerful hardware as well as extending troubleshooting </w:t>
      </w:r>
      <w:r w:rsidR="00640A0B">
        <w:t>time.</w:t>
      </w:r>
    </w:p>
    <w:p w14:paraId="65721827" w14:textId="40D78EF5" w:rsidR="00246BED" w:rsidRDefault="00246BED" w:rsidP="00FE06DF">
      <w:pPr>
        <w:pStyle w:val="Text"/>
        <w:numPr>
          <w:ilvl w:val="5"/>
          <w:numId w:val="13"/>
        </w:numPr>
      </w:pPr>
      <w:r>
        <w:t>Compatibility issues may arise between RVR mounted Raspberry Pi 3B+</w:t>
      </w:r>
      <w:r w:rsidR="00F42EB9">
        <w:t>’</w:t>
      </w:r>
      <w:r>
        <w:t xml:space="preserve">s and </w:t>
      </w:r>
      <w:r w:rsidR="00640A0B">
        <w:t>Bolts.</w:t>
      </w:r>
      <w:commentRangeEnd w:id="44"/>
      <w:r w:rsidR="00C31828">
        <w:rPr>
          <w:rStyle w:val="CommentReference"/>
        </w:rPr>
        <w:commentReference w:id="44"/>
      </w:r>
    </w:p>
    <w:p w14:paraId="62AFF11A" w14:textId="5792C52F" w:rsidR="00640A0B" w:rsidRDefault="00CA5C91" w:rsidP="00640A0B">
      <w:pPr>
        <w:pStyle w:val="Text"/>
        <w:spacing w:before="240" w:after="240"/>
      </w:pPr>
      <w:r>
        <w:t xml:space="preserve">By having a good situational awareness of the possible difficulties that may </w:t>
      </w:r>
      <w:proofErr w:type="gramStart"/>
      <w:r>
        <w:t>be encountered</w:t>
      </w:r>
      <w:proofErr w:type="gramEnd"/>
      <w:r>
        <w:t xml:space="preserve"> within this research project, these difficulties can be mitigated through a variety of precautionary measures </w:t>
      </w:r>
      <w:r w:rsidR="0074289D">
        <w:t>to</w:t>
      </w:r>
      <w:r>
        <w:t xml:space="preserve"> avoid issues during the progress of the research project:</w:t>
      </w:r>
    </w:p>
    <w:p w14:paraId="174A4C93" w14:textId="16774618" w:rsidR="00E45C80" w:rsidRDefault="00CA5C91" w:rsidP="00E45C80">
      <w:pPr>
        <w:pStyle w:val="Text"/>
        <w:numPr>
          <w:ilvl w:val="0"/>
          <w:numId w:val="17"/>
        </w:numPr>
      </w:pPr>
      <w:r>
        <w:t>Tracking tasks allows for both pre-planning and insights into current progress for task completion, this will result in less</w:t>
      </w:r>
      <w:r w:rsidR="00640A0B">
        <w:t xml:space="preserve"> delays and keep progression through milestones </w:t>
      </w:r>
      <w:r w:rsidR="0074289D">
        <w:t>timely</w:t>
      </w:r>
      <w:proofErr w:type="gramStart"/>
      <w:r w:rsidR="0074289D">
        <w:t>.</w:t>
      </w:r>
      <w:r w:rsidR="00640A0B">
        <w:t xml:space="preserve"> </w:t>
      </w:r>
      <w:r w:rsidR="00CA622E">
        <w:t xml:space="preserve"> </w:t>
      </w:r>
      <w:proofErr w:type="gramEnd"/>
    </w:p>
    <w:p w14:paraId="70D5D466" w14:textId="31446269" w:rsidR="00640A0B" w:rsidRDefault="00640A0B" w:rsidP="00640A0B">
      <w:pPr>
        <w:pStyle w:val="Text"/>
        <w:numPr>
          <w:ilvl w:val="0"/>
          <w:numId w:val="17"/>
        </w:numPr>
      </w:pPr>
      <w:r>
        <w:t xml:space="preserve">By consulting with subject matter experts on the code base (thesis supervisors) as well as using up-to-date libraries the impact of this potential project difficulty can </w:t>
      </w:r>
      <w:proofErr w:type="gramStart"/>
      <w:r>
        <w:t>be mitigated</w:t>
      </w:r>
      <w:proofErr w:type="gramEnd"/>
    </w:p>
    <w:p w14:paraId="305565CA" w14:textId="1A688BCB" w:rsidR="00640A0B" w:rsidRDefault="00E45C80" w:rsidP="00640A0B">
      <w:pPr>
        <w:pStyle w:val="Text"/>
        <w:numPr>
          <w:ilvl w:val="0"/>
          <w:numId w:val="17"/>
        </w:numPr>
      </w:pPr>
      <w:r>
        <w:t>Testing data rates and reliability and consistency of connection early on, to discover what issues may arise as the project progresses.</w:t>
      </w:r>
    </w:p>
    <w:p w14:paraId="50A29C3F" w14:textId="1D314E41" w:rsidR="00246BED" w:rsidRDefault="00E45C80" w:rsidP="000E2A06">
      <w:pPr>
        <w:pStyle w:val="Text"/>
        <w:numPr>
          <w:ilvl w:val="0"/>
          <w:numId w:val="17"/>
        </w:numPr>
      </w:pPr>
      <w:r>
        <w:t xml:space="preserve">Testing connections before beginning of running main code, implementation of </w:t>
      </w:r>
      <w:r>
        <w:t>alternative and contingency methods for Bluetooth.</w:t>
      </w:r>
    </w:p>
    <w:p w14:paraId="4C690218" w14:textId="5365A4D8" w:rsidR="000E2A06" w:rsidRDefault="000E2A06" w:rsidP="000E2A06">
      <w:pPr>
        <w:pStyle w:val="Text"/>
        <w:spacing w:before="240"/>
      </w:pPr>
      <w:r>
        <w:t xml:space="preserve">Through the implementation of these strategies, as well as maintaining </w:t>
      </w:r>
      <w:proofErr w:type="gramStart"/>
      <w:r>
        <w:t>a good level</w:t>
      </w:r>
      <w:proofErr w:type="gramEnd"/>
      <w:r>
        <w:t xml:space="preserve"> of situational awareness, the potential difficulties mentioned above should be addressed and mitigated to a degree of acceptability, this is to ensure both the efficiency and thoroughness of the project.</w:t>
      </w:r>
    </w:p>
    <w:p w14:paraId="6CA0ABAE" w14:textId="3D74C3AC" w:rsidR="00AE7130" w:rsidRPr="00F87983" w:rsidRDefault="00533184" w:rsidP="00C14084">
      <w:pPr>
        <w:pStyle w:val="Heading1"/>
      </w:pPr>
      <w:bookmarkStart w:id="45" w:name="_Toc166453452"/>
      <w:bookmarkStart w:id="46" w:name="_Toc166453786"/>
      <w:r w:rsidRPr="00EA39D2">
        <w:t>Methodology</w:t>
      </w:r>
      <w:bookmarkEnd w:id="45"/>
      <w:bookmarkEnd w:id="46"/>
    </w:p>
    <w:p w14:paraId="67B821B5" w14:textId="5D795B54" w:rsidR="00F87983" w:rsidRDefault="00480C10" w:rsidP="00AE7130">
      <w:pPr>
        <w:pStyle w:val="Heading2"/>
        <w:numPr>
          <w:ilvl w:val="0"/>
          <w:numId w:val="16"/>
        </w:numPr>
      </w:pPr>
      <w:bookmarkStart w:id="47" w:name="_Toc166453453"/>
      <w:bookmarkStart w:id="48" w:name="_Toc166453787"/>
      <w:r w:rsidRPr="00EA39D2">
        <w:t>Research Design</w:t>
      </w:r>
      <w:bookmarkEnd w:id="47"/>
      <w:bookmarkEnd w:id="48"/>
    </w:p>
    <w:p w14:paraId="1BB1B4C2" w14:textId="619D74AB" w:rsidR="00F87983" w:rsidRPr="00F87983" w:rsidRDefault="00A329F6" w:rsidP="00F87983">
      <w:pPr>
        <w:pStyle w:val="Text"/>
      </w:pPr>
      <w:r>
        <w:t xml:space="preserve">The main objective of this research project is to achieve heterogeneous swarm formations using Sphero BOLT and RVR robots. </w:t>
      </w:r>
      <w:proofErr w:type="gramStart"/>
      <w:r>
        <w:t>In order to</w:t>
      </w:r>
      <w:proofErr w:type="gramEnd"/>
      <w:r>
        <w:t xml:space="preserve"> achieve this</w:t>
      </w:r>
      <w:r w:rsidR="00F42EB9">
        <w:t>, thorough</w:t>
      </w:r>
      <w:r>
        <w:t xml:space="preserve"> research and </w:t>
      </w:r>
      <w:r w:rsidR="00F42EB9">
        <w:t xml:space="preserve">a </w:t>
      </w:r>
      <w:r>
        <w:t xml:space="preserve">literature review </w:t>
      </w:r>
      <w:r w:rsidR="00F42EB9">
        <w:t xml:space="preserve">have been </w:t>
      </w:r>
      <w:r>
        <w:t xml:space="preserve">conducted to </w:t>
      </w:r>
      <w:proofErr w:type="spellStart"/>
      <w:r>
        <w:t>analyse</w:t>
      </w:r>
      <w:proofErr w:type="spellEnd"/>
      <w:r>
        <w:t xml:space="preserve"> and </w:t>
      </w:r>
      <w:r w:rsidR="00472BEF">
        <w:t>understand different kinds of swarming and formation control in both homogeneous and heterogeneous swarms to gain background knowledge and a point of refence in the design and implementation of heterogeneous swarm formations.</w:t>
      </w:r>
    </w:p>
    <w:p w14:paraId="466260DC" w14:textId="09F7DB1D" w:rsidR="00F87983" w:rsidRDefault="00480C10" w:rsidP="00F87983">
      <w:pPr>
        <w:pStyle w:val="Heading2"/>
      </w:pPr>
      <w:bookmarkStart w:id="49" w:name="_Toc166453454"/>
      <w:bookmarkStart w:id="50" w:name="_Toc166453788"/>
      <w:r w:rsidRPr="00EA39D2">
        <w:t>Background Theory and Analysis</w:t>
      </w:r>
      <w:bookmarkEnd w:id="49"/>
      <w:bookmarkEnd w:id="50"/>
    </w:p>
    <w:p w14:paraId="342901FA" w14:textId="43F747A5" w:rsidR="0066305D" w:rsidRPr="0066305D" w:rsidRDefault="00472BEF" w:rsidP="0066305D">
      <w:pPr>
        <w:pStyle w:val="Text"/>
      </w:pPr>
      <w:r>
        <w:t xml:space="preserve">Within the </w:t>
      </w:r>
      <w:r w:rsidR="00F60486">
        <w:t>Boid</w:t>
      </w:r>
      <w:r>
        <w:t xml:space="preserve"> swarming model, individual agents move with reference to the rest of the swarm, this is achieved through three fundamental forces: separation, cohesion and alignment </w:t>
      </w:r>
      <w:r>
        <w:fldChar w:fldCharType="begin"/>
      </w:r>
      <w:r>
        <w:instrText xml:space="preserve"> ADDIN ZOTERO_ITEM CSL_CITATION {"citationID":"jybWC3nt","properties":{"formattedCitation":"[2]","plainCitation":"[2]","noteIndex":0},"citationItems":[{"id":92,"uris":["http://zotero.org/users/13882592/items/SXL2ZSGE"],"itemData":{"id":92,"type":"paper-conference","abstract":"The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fldChar w:fldCharType="separate"/>
      </w:r>
      <w:r w:rsidRPr="00472BEF">
        <w:t>[2]</w:t>
      </w:r>
      <w:r>
        <w:fldChar w:fldCharType="end"/>
      </w:r>
      <w:r>
        <w:t xml:space="preserve">. </w:t>
      </w:r>
    </w:p>
    <w:p w14:paraId="2C6588E1" w14:textId="65108202" w:rsidR="002B19FA" w:rsidRPr="002B19FA" w:rsidRDefault="00472BEF" w:rsidP="002B19FA">
      <w:pPr>
        <w:pStyle w:val="Text"/>
        <w:numPr>
          <w:ilvl w:val="0"/>
          <w:numId w:val="21"/>
        </w:numPr>
        <w:spacing w:before="240"/>
        <w:rPr>
          <w:b/>
          <w:bCs/>
        </w:rPr>
      </w:pPr>
      <w:commentRangeStart w:id="51"/>
      <w:r w:rsidRPr="00472BEF">
        <w:rPr>
          <w:b/>
          <w:bCs/>
        </w:rPr>
        <w:t>Separation</w:t>
      </w:r>
      <w:r>
        <w:rPr>
          <w:b/>
          <w:bCs/>
        </w:rPr>
        <w:t>:</w:t>
      </w:r>
      <w:r>
        <w:t xml:space="preserve"> move away from nearby agents to prevent collision</w:t>
      </w:r>
    </w:p>
    <w:p w14:paraId="291DF3C9" w14:textId="7FF4EE4E" w:rsidR="00F60486" w:rsidRDefault="00F60486" w:rsidP="00F60486">
      <w:pPr>
        <w:pStyle w:val="Text"/>
        <w:ind w:left="720" w:firstLine="0"/>
        <w:jc w:val="center"/>
        <w:rPr>
          <w:b/>
          <w:bCs/>
        </w:rPr>
      </w:pPr>
      <w:r>
        <w:rPr>
          <w:noProof/>
        </w:rPr>
        <w:drawing>
          <wp:inline distT="0" distB="0" distL="0" distR="0" wp14:anchorId="56D04D6E" wp14:editId="35062DA5">
            <wp:extent cx="1231900" cy="822530"/>
            <wp:effectExtent l="0" t="0" r="0" b="0"/>
            <wp:docPr id="2092921508" name="Picture 1" descr="A circular object with arrows pointing to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1508" name="Picture 1" descr="A circular object with arrows pointing to the cen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547" cy="830307"/>
                    </a:xfrm>
                    <a:prstGeom prst="rect">
                      <a:avLst/>
                    </a:prstGeom>
                    <a:noFill/>
                    <a:ln>
                      <a:noFill/>
                    </a:ln>
                  </pic:spPr>
                </pic:pic>
              </a:graphicData>
            </a:graphic>
          </wp:inline>
        </w:drawing>
      </w:r>
    </w:p>
    <w:p w14:paraId="1EB4B2D5" w14:textId="587F1A13" w:rsidR="00F60486" w:rsidRPr="00F60486" w:rsidRDefault="00F60486" w:rsidP="00F60486">
      <w:pPr>
        <w:pStyle w:val="FigureLabel"/>
      </w:pPr>
      <w:r w:rsidRPr="00F60486">
        <w:t xml:space="preserve">Figure 1A: Separation Diagram </w:t>
      </w:r>
      <w:r w:rsidRPr="00F60486">
        <w:fldChar w:fldCharType="begin"/>
      </w:r>
      <w:r w:rsidRPr="00F60486">
        <w:instrText xml:space="preserve"> ADDIN ZOTERO_ITEM CSL_CITATION {"citationID":"OlyOYnPn","properties":{"formattedCitation":"[2]","plainCitation":"[2]","noteIndex":0},"citationItems":[{"id":92,"uris":["http://zotero.org/users/13882592/items/SXL2ZSGE"],"itemData":{"id":92,"type":"paper-conference","abstract":"The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08F326C9" w14:textId="6AAA586E" w:rsidR="0066305D" w:rsidRPr="00F60486" w:rsidRDefault="00472BEF" w:rsidP="0066305D">
      <w:pPr>
        <w:pStyle w:val="Text"/>
        <w:numPr>
          <w:ilvl w:val="0"/>
          <w:numId w:val="21"/>
        </w:numPr>
        <w:rPr>
          <w:b/>
          <w:bCs/>
        </w:rPr>
      </w:pPr>
      <w:r>
        <w:rPr>
          <w:b/>
          <w:bCs/>
        </w:rPr>
        <w:t>Alignment</w:t>
      </w:r>
      <w:r>
        <w:rPr>
          <w:b/>
        </w:rPr>
        <w:t>:</w:t>
      </w:r>
      <w:r>
        <w:rPr>
          <w:bCs/>
        </w:rPr>
        <w:t xml:space="preserve"> move towards the average heading of nearby agent</w:t>
      </w:r>
    </w:p>
    <w:p w14:paraId="00DA407B" w14:textId="1C0498F4" w:rsidR="00F60486" w:rsidRDefault="00F60486" w:rsidP="00F60486">
      <w:pPr>
        <w:pStyle w:val="Text"/>
        <w:ind w:left="720" w:firstLine="0"/>
        <w:jc w:val="center"/>
        <w:rPr>
          <w:b/>
          <w:bCs/>
        </w:rPr>
      </w:pPr>
      <w:r>
        <w:rPr>
          <w:noProof/>
        </w:rPr>
        <w:drawing>
          <wp:inline distT="0" distB="0" distL="0" distR="0" wp14:anchorId="73E50D4C" wp14:editId="63756750">
            <wp:extent cx="1238250" cy="826771"/>
            <wp:effectExtent l="0" t="0" r="0" b="0"/>
            <wp:docPr id="458503874" name="Picture 3" descr="A clock with arrows pointing at the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03874" name="Picture 3" descr="A clock with arrows pointing at the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0143" cy="834712"/>
                    </a:xfrm>
                    <a:prstGeom prst="rect">
                      <a:avLst/>
                    </a:prstGeom>
                    <a:noFill/>
                    <a:ln>
                      <a:noFill/>
                    </a:ln>
                  </pic:spPr>
                </pic:pic>
              </a:graphicData>
            </a:graphic>
          </wp:inline>
        </w:drawing>
      </w:r>
    </w:p>
    <w:p w14:paraId="05AC1ED3" w14:textId="262C07E7" w:rsidR="00F60486" w:rsidRPr="00F60486" w:rsidRDefault="00F60486" w:rsidP="00F60486">
      <w:pPr>
        <w:pStyle w:val="FigureLabel"/>
      </w:pPr>
      <w:r w:rsidRPr="00F60486">
        <w:t>Figure 1</w:t>
      </w:r>
      <w:r>
        <w:t>B</w:t>
      </w:r>
      <w:r w:rsidRPr="00F60486">
        <w:t xml:space="preserve">: </w:t>
      </w:r>
      <w:r>
        <w:t xml:space="preserve">Alignment </w:t>
      </w:r>
      <w:r w:rsidRPr="00F60486">
        <w:t xml:space="preserve">Diagram </w:t>
      </w:r>
      <w:r w:rsidRPr="00F60486">
        <w:fldChar w:fldCharType="begin"/>
      </w:r>
      <w:r w:rsidR="00CF4979">
        <w:instrText xml:space="preserve"> ADDIN ZOTERO_ITEM CSL_CITATION {"citationID":"67wEiDwU","properties":{"formattedCitation":"[2]","plainCitation":"[2]","noteIndex":0},"citationItems":[{"id":92,"uris":["http://zotero.org/users/13882592/items/SXL2ZSGE"],"itemData":{"id":92,"type":"paper-conference","abstract":"The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p>
    <w:p w14:paraId="43352571" w14:textId="2BA12F18" w:rsidR="00F60486" w:rsidRDefault="00472BEF" w:rsidP="00F60486">
      <w:pPr>
        <w:pStyle w:val="Text"/>
        <w:numPr>
          <w:ilvl w:val="0"/>
          <w:numId w:val="21"/>
        </w:numPr>
        <w:rPr>
          <w:b/>
          <w:bCs/>
        </w:rPr>
      </w:pPr>
      <w:r>
        <w:rPr>
          <w:b/>
          <w:bCs/>
        </w:rPr>
        <w:t>Cohesion:</w:t>
      </w:r>
      <w:r>
        <w:t xml:space="preserve"> move towards the average position of swarm (center of swarm)</w:t>
      </w:r>
    </w:p>
    <w:p w14:paraId="2E7A47F9" w14:textId="06E01A7D" w:rsidR="00F60486" w:rsidRDefault="00F60486" w:rsidP="00F60486">
      <w:pPr>
        <w:pStyle w:val="Text"/>
        <w:ind w:left="720" w:firstLine="0"/>
        <w:rPr>
          <w:b/>
          <w:bCs/>
        </w:rPr>
      </w:pPr>
      <w:r>
        <w:rPr>
          <w:b/>
          <w:bCs/>
        </w:rPr>
        <w:tab/>
      </w:r>
      <w:r>
        <w:rPr>
          <w:noProof/>
        </w:rPr>
        <w:drawing>
          <wp:inline distT="0" distB="0" distL="0" distR="0" wp14:anchorId="3768386E" wp14:editId="22F05F13">
            <wp:extent cx="1282700" cy="856449"/>
            <wp:effectExtent l="0" t="0" r="0" b="0"/>
            <wp:docPr id="1413878867" name="Picture 5" descr="A circular object with arrows and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78867" name="Picture 5" descr="A circular object with arrows and triang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6253" cy="858821"/>
                    </a:xfrm>
                    <a:prstGeom prst="rect">
                      <a:avLst/>
                    </a:prstGeom>
                    <a:noFill/>
                    <a:ln>
                      <a:noFill/>
                    </a:ln>
                  </pic:spPr>
                </pic:pic>
              </a:graphicData>
            </a:graphic>
          </wp:inline>
        </w:drawing>
      </w:r>
    </w:p>
    <w:p w14:paraId="202390F4" w14:textId="61E342AC" w:rsidR="002B19FA" w:rsidRDefault="00F60486" w:rsidP="00933918">
      <w:pPr>
        <w:pStyle w:val="FigureLabel"/>
      </w:pPr>
      <w:r w:rsidRPr="00F60486">
        <w:t>Figure 1</w:t>
      </w:r>
      <w:r>
        <w:t>C</w:t>
      </w:r>
      <w:r w:rsidRPr="00F60486">
        <w:t>:</w:t>
      </w:r>
      <w:r>
        <w:t xml:space="preserve"> </w:t>
      </w:r>
      <w:proofErr w:type="spellStart"/>
      <w:r>
        <w:t>Alginment</w:t>
      </w:r>
      <w:proofErr w:type="spellEnd"/>
      <w:r w:rsidRPr="00F60486">
        <w:t xml:space="preserve"> Diagram </w:t>
      </w:r>
      <w:r w:rsidRPr="00F60486">
        <w:fldChar w:fldCharType="begin"/>
      </w:r>
      <w:r w:rsidR="00CF4979">
        <w:instrText xml:space="preserve"> ADDIN ZOTERO_ITEM CSL_CITATION {"citationID":"ZzNeQbPF","properties":{"formattedCitation":"[2]","plainCitation":"[2]","noteIndex":0},"citationItems":[{"id":92,"uris":["http://zotero.org/users/13882592/items/SXL2ZSGE"],"itemData":{"id":92,"type":"paper-conference","abstract":"The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Pr="00F60486">
        <w:fldChar w:fldCharType="separate"/>
      </w:r>
      <w:r w:rsidRPr="00F60486">
        <w:t>[2]</w:t>
      </w:r>
      <w:r w:rsidRPr="00F60486">
        <w:fldChar w:fldCharType="end"/>
      </w:r>
      <w:commentRangeEnd w:id="51"/>
      <w:r w:rsidR="001B67D5">
        <w:rPr>
          <w:rStyle w:val="CommentReference"/>
          <w:i w:val="0"/>
          <w:iCs w:val="0"/>
        </w:rPr>
        <w:commentReference w:id="51"/>
      </w:r>
    </w:p>
    <w:p w14:paraId="20723CAB" w14:textId="77777777" w:rsidR="002B19FA" w:rsidRPr="002B19FA" w:rsidRDefault="002B19FA" w:rsidP="00F60486">
      <w:pPr>
        <w:pStyle w:val="Text"/>
        <w:ind w:left="720" w:firstLine="0"/>
      </w:pPr>
    </w:p>
    <w:p w14:paraId="65E6E305" w14:textId="1892596E" w:rsidR="00533184" w:rsidRPr="00EA39D2" w:rsidRDefault="00533184" w:rsidP="00AE7130">
      <w:pPr>
        <w:pStyle w:val="Heading1"/>
      </w:pPr>
      <w:bookmarkStart w:id="52" w:name="_Toc166453455"/>
      <w:bookmarkStart w:id="53" w:name="_Toc166453789"/>
      <w:r w:rsidRPr="00EA39D2">
        <w:lastRenderedPageBreak/>
        <w:t>Current Progress</w:t>
      </w:r>
      <w:bookmarkEnd w:id="52"/>
      <w:bookmarkEnd w:id="53"/>
    </w:p>
    <w:p w14:paraId="4235596E" w14:textId="0D549FE8" w:rsidR="00480C10" w:rsidRDefault="002B19FA" w:rsidP="00AE7130">
      <w:pPr>
        <w:pStyle w:val="Heading2"/>
      </w:pPr>
      <w:bookmarkStart w:id="54" w:name="_Toc166453456"/>
      <w:bookmarkStart w:id="55" w:name="_Toc166453790"/>
      <w:r>
        <w:t>Sphero</w:t>
      </w:r>
      <w:r w:rsidR="00480C10" w:rsidRPr="00EA39D2">
        <w:t xml:space="preserve"> BOLT and RVR capabilities</w:t>
      </w:r>
      <w:bookmarkEnd w:id="54"/>
      <w:bookmarkEnd w:id="55"/>
    </w:p>
    <w:p w14:paraId="1428AC2E" w14:textId="77777777" w:rsidR="005746E1" w:rsidRDefault="00933918" w:rsidP="004A6AAE">
      <w:pPr>
        <w:pStyle w:val="Text"/>
      </w:pPr>
      <w:r>
        <w:t xml:space="preserve">The Sphero BOLT </w:t>
      </w:r>
      <w:r w:rsidR="004A6AAE">
        <w:t xml:space="preserve">and RVR </w:t>
      </w:r>
      <w:r w:rsidR="005746E1">
        <w:t xml:space="preserve">are both low cost consumer grade products that </w:t>
      </w:r>
      <w:r w:rsidR="004A6AAE">
        <w:t xml:space="preserve">have differing capabilities in regards to both their sensors and effectors </w:t>
      </w:r>
      <w:r w:rsidR="004A6AAE">
        <w:fldChar w:fldCharType="begin"/>
      </w:r>
      <w:r w:rsidR="004A6AAE">
        <w:instrText xml:space="preserve"> ADDIN ZOTERO_ITEM CSL_CITATION {"citationID":"20bGw3rX","properties":{"formattedCitation":"[35], [36], [37]","plainCitation":"[35], [36], [37]","noteIndex":0},"citationItems":[{"id":219,"uris":["http://zotero.org/users/13882592/items/RF3MLDN4"],"itemData":{"id":219,"type":"webpage","language":"en-US","title":"Sphero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4A6AAE">
        <w:fldChar w:fldCharType="separate"/>
      </w:r>
      <w:r w:rsidR="004A6AAE" w:rsidRPr="004A6AAE">
        <w:t>[35], [36], [37]</w:t>
      </w:r>
      <w:r w:rsidR="004A6AAE">
        <w:fldChar w:fldCharType="end"/>
      </w:r>
      <w:r w:rsidR="004A6AAE">
        <w:t>.</w:t>
      </w:r>
    </w:p>
    <w:p w14:paraId="14864DCB" w14:textId="11212072" w:rsidR="005746E1" w:rsidRDefault="005746E1" w:rsidP="005746E1">
      <w:pPr>
        <w:pStyle w:val="Text"/>
        <w:jc w:val="center"/>
      </w:pPr>
      <w:r>
        <w:rPr>
          <w:noProof/>
        </w:rPr>
        <w:drawing>
          <wp:inline distT="0" distB="0" distL="0" distR="0" wp14:anchorId="35F1FB5A" wp14:editId="7B968729">
            <wp:extent cx="940857" cy="1035169"/>
            <wp:effectExtent l="0" t="0" r="0" b="0"/>
            <wp:docPr id="1571448746" name="Picture 6" descr="Sphero BO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hero BOL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111"/>
                    <a:stretch/>
                  </pic:blipFill>
                  <pic:spPr bwMode="auto">
                    <a:xfrm>
                      <a:off x="0" y="0"/>
                      <a:ext cx="945115" cy="1039854"/>
                    </a:xfrm>
                    <a:prstGeom prst="rect">
                      <a:avLst/>
                    </a:prstGeom>
                    <a:noFill/>
                    <a:ln>
                      <a:noFill/>
                    </a:ln>
                    <a:extLst>
                      <a:ext uri="{53640926-AAD7-44D8-BBD7-CCE9431645EC}">
                        <a14:shadowObscured xmlns:a14="http://schemas.microsoft.com/office/drawing/2010/main"/>
                      </a:ext>
                    </a:extLst>
                  </pic:spPr>
                </pic:pic>
              </a:graphicData>
            </a:graphic>
          </wp:inline>
        </w:drawing>
      </w:r>
      <w:r w:rsidRPr="005746E1">
        <w:t xml:space="preserve"> </w:t>
      </w:r>
      <w:r>
        <w:rPr>
          <w:noProof/>
        </w:rPr>
        <w:drawing>
          <wp:inline distT="0" distB="0" distL="0" distR="0" wp14:anchorId="53F3DF98" wp14:editId="2678991C">
            <wp:extent cx="1017917" cy="1017917"/>
            <wp:effectExtent l="0" t="0" r="0" b="0"/>
            <wp:docPr id="38412121" name="Picture 7" descr="Sphero RVR+ Programmable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hero RVR+ Programmable Rob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0706" cy="1020706"/>
                    </a:xfrm>
                    <a:prstGeom prst="rect">
                      <a:avLst/>
                    </a:prstGeom>
                    <a:noFill/>
                    <a:ln>
                      <a:noFill/>
                    </a:ln>
                  </pic:spPr>
                </pic:pic>
              </a:graphicData>
            </a:graphic>
          </wp:inline>
        </w:drawing>
      </w:r>
    </w:p>
    <w:p w14:paraId="4397B202" w14:textId="186738A5" w:rsidR="005746E1" w:rsidRDefault="005746E1" w:rsidP="005746E1">
      <w:pPr>
        <w:pStyle w:val="FigureLabel"/>
      </w:pPr>
      <w:r>
        <w:t>Figure 2A (left) and Figure 2B (right): Sphero BOLT (left) and RVR (right)</w:t>
      </w:r>
    </w:p>
    <w:p w14:paraId="2F32F6E3" w14:textId="77777777" w:rsidR="006A7954" w:rsidRDefault="006A7954" w:rsidP="005746E1">
      <w:pPr>
        <w:pStyle w:val="FigureLabel"/>
      </w:pPr>
    </w:p>
    <w:p w14:paraId="23145647" w14:textId="7D0488EF" w:rsidR="004A6AAE" w:rsidRDefault="004A6AAE" w:rsidP="004A6AAE">
      <w:pPr>
        <w:pStyle w:val="Text"/>
      </w:pPr>
      <w:r>
        <w:t xml:space="preserve">The BOLT </w:t>
      </w:r>
      <w:r w:rsidR="0024715A">
        <w:t xml:space="preserve">(figure 2A) </w:t>
      </w:r>
      <w:r>
        <w:t>is a robot that operates within a spherical housing</w:t>
      </w:r>
      <w:r w:rsidR="0024715A">
        <w:t xml:space="preserve"> it communicates with the RVR via </w:t>
      </w:r>
      <w:proofErr w:type="spellStart"/>
      <w:r w:rsidR="0024715A">
        <w:t>bluetooth</w:t>
      </w:r>
      <w:proofErr w:type="spellEnd"/>
      <w:r w:rsidR="0024715A">
        <w:t>. I</w:t>
      </w:r>
      <w:r>
        <w:t>t has 2 drive motors</w:t>
      </w:r>
      <w:r w:rsidR="000B7155">
        <w:t xml:space="preserve"> with encoders</w:t>
      </w:r>
      <w:r>
        <w:t xml:space="preserve"> and a sensor suite consisting of a </w:t>
      </w:r>
      <w:r w:rsidR="005746E1">
        <w:t>light sensor to detect ambient light between 0 – 100</w:t>
      </w:r>
      <w:ins w:id="56" w:author="Shadi Abpeikar" w:date="2024-05-13T11:57:00Z" w16du:dateUtc="2024-05-13T01:57:00Z">
        <w:r w:rsidR="001E2998">
          <w:t>,</w:t>
        </w:r>
      </w:ins>
      <w:del w:id="57" w:author="Shadi Abpeikar" w:date="2024-05-13T11:57:00Z" w16du:dateUtc="2024-05-13T01:57:00Z">
        <w:r w:rsidR="005746E1" w:rsidDel="001E2998">
          <w:delText xml:space="preserve"> </w:delText>
        </w:r>
      </w:del>
      <w:r w:rsidR="005746E1">
        <w:t>000 lux, four infrared emitter and receiver pairs for communication with other Sphero products</w:t>
      </w:r>
      <w:r w:rsidR="000B7155">
        <w:t xml:space="preserve">, an inertial measurement unit which consists of an accelerometer, gyro and </w:t>
      </w:r>
      <w:r w:rsidR="005746E1">
        <w:t xml:space="preserve">magnetometer which is used to </w:t>
      </w:r>
      <w:r w:rsidR="000B7155">
        <w:t xml:space="preserve">read the robots acceleration and heading to then calculate velocity and position through dead reckoning </w:t>
      </w:r>
      <w:r w:rsidR="005746E1">
        <w:fldChar w:fldCharType="begin"/>
      </w:r>
      <w:r w:rsidR="005746E1">
        <w:instrText xml:space="preserve"> ADDIN ZOTERO_ITEM CSL_CITATION {"citationID":"guWsL6BG","properties":{"formattedCitation":"[35]","plainCitation":"[35]","noteIndex":0},"citationItems":[{"id":219,"uris":["http://zotero.org/users/13882592/items/RF3MLDN4"],"itemData":{"id":219,"type":"webpage","language":"en-US","title":"Sphero BOLT","URL":"https://support.sphero.com/en-US/articles/bolt-72242","accessed":{"date-parts":[["2024",5,12]]}}}],"schema":"https://github.com/citation-style-language/schema/raw/master/csl-citation.json"} </w:instrText>
      </w:r>
      <w:r w:rsidR="005746E1">
        <w:fldChar w:fldCharType="separate"/>
      </w:r>
      <w:r w:rsidR="005746E1" w:rsidRPr="005746E1">
        <w:t>[35]</w:t>
      </w:r>
      <w:r w:rsidR="005746E1">
        <w:fldChar w:fldCharType="end"/>
      </w:r>
      <w:r w:rsidR="005746E1">
        <w:t xml:space="preserve">. </w:t>
      </w:r>
    </w:p>
    <w:p w14:paraId="362F6186" w14:textId="1D2B17D8" w:rsidR="0024715A" w:rsidRDefault="0024715A" w:rsidP="004A6AAE">
      <w:pPr>
        <w:pStyle w:val="Text"/>
      </w:pPr>
      <w:r>
        <w:t xml:space="preserve">The other agent utilised in the heterogeneous swarm is the Sphero RVR with a Raspberry Pi 3B+, the Raspberry Pi communicates with RVR utilizing a USB A for 5V power, as well as the UART GPIO pins on the Raspberry Pi for communication. The Sphero RVR utilizes </w:t>
      </w:r>
      <w:proofErr w:type="gramStart"/>
      <w:r>
        <w:t>2</w:t>
      </w:r>
      <w:proofErr w:type="gramEnd"/>
      <w:r>
        <w:t xml:space="preserve"> drive motors</w:t>
      </w:r>
      <w:r w:rsidR="000B7155">
        <w:t xml:space="preserve"> with encoders</w:t>
      </w:r>
      <w:r>
        <w:t xml:space="preserve"> that are controlled through a drive controller</w:t>
      </w:r>
      <w:r w:rsidR="000B7155">
        <w:t xml:space="preserve"> utilizing a skid steer drive motion. The RVR also has a sensor suite with a similarly constructed IMU to the BOLT while also incorporating a </w:t>
      </w:r>
      <w:proofErr w:type="spellStart"/>
      <w:r w:rsidR="000B7155">
        <w:t>colour</w:t>
      </w:r>
      <w:proofErr w:type="spellEnd"/>
      <w:r w:rsidR="000B7155">
        <w:t xml:space="preserve"> detection sensor and ambient light sensor </w:t>
      </w:r>
      <w:r w:rsidR="000B7155">
        <w:fldChar w:fldCharType="begin"/>
      </w:r>
      <w:r w:rsidR="000B7155">
        <w:instrText xml:space="preserve"> ADDIN ZOTERO_ITEM CSL_CITATION {"citationID":"816dzQJI","properties":{"formattedCitation":"[37]","plainCitation":"[37]","noteIndex":0},"citationItems":[{"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rsidR="000B7155">
        <w:fldChar w:fldCharType="separate"/>
      </w:r>
      <w:r w:rsidR="000B7155" w:rsidRPr="000B7155">
        <w:t>[37]</w:t>
      </w:r>
      <w:r w:rsidR="000B7155">
        <w:fldChar w:fldCharType="end"/>
      </w:r>
      <w:r w:rsidR="000B7155">
        <w:t>.</w:t>
      </w:r>
    </w:p>
    <w:p w14:paraId="0B370696" w14:textId="1F8481DE" w:rsidR="004A6AAE" w:rsidRDefault="000B7155" w:rsidP="00EB6E8C">
      <w:pPr>
        <w:pStyle w:val="Text"/>
      </w:pPr>
      <w:r>
        <w:t xml:space="preserve">To effectively operate both RVR and BOLT in conjunction with each other and to avoid the inherent errors that develop throughout the experiment run time using the IMU system, the Vicon system is used, the UNSW Canberra RAS Laboratory Vicon system consists of 12 cameras that use vision processing to create a GPS – like system within the laboratory environment </w:t>
      </w:r>
      <w:r>
        <w:fldChar w:fldCharType="begin"/>
      </w:r>
      <w:r>
        <w:instrText xml:space="preserve"> ADDIN ZOTERO_ITEM CSL_CITATION {"citationID":"yXUlQ0OQ","properties":{"formattedCitation":"[38]","plainCitation":"[38]","noteIndex":0},"citationItems":[{"id":224,"uris":["http://zotero.org/users/13882592/items/VLL3EVYC"],"itemData":{"id":224,"type":"webpage","title":"Vicon Help","URL":"https://help.vicon.com/","accessed":{"date-parts":[["2024",5,13]]}}}],"schema":"https://github.com/citation-style-language/schema/raw/master/csl-citation.json"} </w:instrText>
      </w:r>
      <w:r>
        <w:fldChar w:fldCharType="separate"/>
      </w:r>
      <w:r w:rsidRPr="000B7155">
        <w:t>[38]</w:t>
      </w:r>
      <w:r>
        <w:fldChar w:fldCharType="end"/>
      </w:r>
      <w:r>
        <w:t xml:space="preserve">. </w:t>
      </w:r>
    </w:p>
    <w:p w14:paraId="6FD0469E" w14:textId="120E6505" w:rsidR="00DC22AD" w:rsidRPr="00AE7130" w:rsidRDefault="00DC22AD" w:rsidP="00EB6E8C">
      <w:pPr>
        <w:pStyle w:val="Text"/>
      </w:pPr>
      <w:r>
        <w:t xml:space="preserve">While both robots are produced by Sphero, utilizing many identical control schemes, sensors, firmware and APIs </w:t>
      </w:r>
      <w:r>
        <w:fldChar w:fldCharType="begin"/>
      </w:r>
      <w:r>
        <w:instrText xml:space="preserve"> ADDIN ZOTERO_ITEM CSL_CITATION {"citationID":"mEYfeqgh","properties":{"formattedCitation":"[35], [36], [37]","plainCitation":"[35], [36], [37]","noteIndex":0},"citationItems":[{"id":219,"uris":["http://zotero.org/users/13882592/items/RF3MLDN4"],"itemData":{"id":219,"type":"webpage","language":"en-US","title":"Sphero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222,"uris":["http://zotero.org/users/13882592/items/P3VN6DEW"],"itemData":{"id":222,"type":"webpage","abstract":"Documentation","language":"en-GB","title":"Sphero Public SDK - Documentation","URL":"https://sdk.sphero.com/documentation","accessed":{"date-parts":[["2024",5,12]]}}}],"schema":"https://github.com/citation-style-language/schema/raw/master/csl-citation.json"} </w:instrText>
      </w:r>
      <w:r>
        <w:fldChar w:fldCharType="separate"/>
      </w:r>
      <w:r w:rsidRPr="00DC22AD">
        <w:t>[35], [36], [37]</w:t>
      </w:r>
      <w:r>
        <w:fldChar w:fldCharType="end"/>
      </w:r>
      <w:r>
        <w:t xml:space="preserve">, there are </w:t>
      </w:r>
      <w:r w:rsidR="00F42EB9">
        <w:t>many</w:t>
      </w:r>
      <w:r>
        <w:t xml:space="preserve"> innate challenges presented by the research project’s goal to integrate both robots within a heterogeneous swar</w:t>
      </w:r>
      <w:r w:rsidR="00F42EB9">
        <w:t>m.</w:t>
      </w:r>
      <w:r>
        <w:t xml:space="preserve"> </w:t>
      </w:r>
      <w:r w:rsidR="00F42EB9">
        <w:t xml:space="preserve">Both agents </w:t>
      </w:r>
      <w:r w:rsidR="006A7954">
        <w:t xml:space="preserve">differ within their software capabilities, with the RVR having significantly more control over data, as well as being equipped with a significantly more powerful Raspberry Pi with it’s on GPIO pins </w:t>
      </w:r>
      <w:r w:rsidR="006A7954">
        <w:fldChar w:fldCharType="begin"/>
      </w:r>
      <w:r w:rsidR="006A7954">
        <w:instrText xml:space="preserve"> ADDIN ZOTERO_ITEM CSL_CITATION {"citationID":"9MpVsB7d","properties":{"formattedCitation":"[39]","plainCitation":"[39]","noteIndex":0},"citationItems":[{"id":228,"uris":["http://zotero.org/users/13882592/items/6KZAJXNS"],"itemData":{"id":228,"type":"webpage","abstract":"The official documentation for Raspberry Pi computers and microcontrollers","language":"en","title":"Raspberry Pi Documentation","URL":"https://www.raspberrypi.com/documentation/","accessed":{"date-parts":[["2024",5,13]]}}}],"schema":"https://github.com/citation-style-language/schema/raw/master/csl-citation.json"} </w:instrText>
      </w:r>
      <w:r w:rsidR="006A7954">
        <w:fldChar w:fldCharType="separate"/>
      </w:r>
      <w:r w:rsidR="006A7954" w:rsidRPr="006A7954">
        <w:t>[39]</w:t>
      </w:r>
      <w:r w:rsidR="006A7954">
        <w:fldChar w:fldCharType="end"/>
      </w:r>
      <w:r w:rsidR="006A7954">
        <w:t xml:space="preserve">. In contrast to this the Sphero BOLT does not have any local operating system, and instead runs completely </w:t>
      </w:r>
      <w:r w:rsidR="006A7954">
        <w:t xml:space="preserve">off the Raspberry Pi via Bluetooth, only being able to send data and receive commands from the RVR mounted Raspberry Pi. These challenges will dictate a wide variety of design choices made </w:t>
      </w:r>
      <w:proofErr w:type="gramStart"/>
      <w:r w:rsidR="006A7954">
        <w:t>in order to</w:t>
      </w:r>
      <w:proofErr w:type="gramEnd"/>
      <w:r w:rsidR="006A7954">
        <w:t xml:space="preserve"> successfully complete the research project such as overall system communications scheme (figure 3) as well as the final structures of emergent collective motion. </w:t>
      </w:r>
    </w:p>
    <w:p w14:paraId="441DE2B2" w14:textId="16E56DC4" w:rsidR="00AE7130" w:rsidRDefault="000B7155" w:rsidP="00AE7130">
      <w:pPr>
        <w:pStyle w:val="Heading2"/>
      </w:pPr>
      <w:r>
        <w:t>Sphero BOLT and RVR Communications</w:t>
      </w:r>
    </w:p>
    <w:p w14:paraId="522DF65A" w14:textId="0CCC2F5E" w:rsidR="00CB5481" w:rsidRDefault="00F42EB9" w:rsidP="006377AE">
      <w:pPr>
        <w:pStyle w:val="Text"/>
      </w:pPr>
      <w:r>
        <w:t>The initial investigation into communications between the Sphero BOLT and RVR showed promise within two different communications protocols: Bluetooth and Infrared.</w:t>
      </w:r>
    </w:p>
    <w:p w14:paraId="02C6625C" w14:textId="1B350026" w:rsidR="00F42EB9" w:rsidRDefault="00F42EB9" w:rsidP="006377AE">
      <w:pPr>
        <w:pStyle w:val="Text"/>
        <w:numPr>
          <w:ilvl w:val="0"/>
          <w:numId w:val="21"/>
        </w:numPr>
        <w:spacing w:before="240"/>
      </w:pPr>
      <w:r>
        <w:rPr>
          <w:b/>
          <w:bCs/>
        </w:rPr>
        <w:t>Bluetooth:</w:t>
      </w:r>
      <w:r>
        <w:t xml:space="preserve"> through use of the python ‘bleak’ library</w:t>
      </w:r>
      <w:r w:rsidR="00CB5481">
        <w:t xml:space="preserve">, which provides a client agnostic Bluetooth service, the SpheroV2 library can be used to send commands and receive data directly from the Raspberry Pi mounted on the RVR, this allows the Raspberry Pi to effectively ‘host’ the BOLT as an Agent object </w:t>
      </w:r>
      <w:r w:rsidR="00CB5481">
        <w:fldChar w:fldCharType="begin"/>
      </w:r>
      <w:r w:rsidR="00CB5481">
        <w:instrText xml:space="preserve"> ADDIN ZOTERO_ITEM CSL_CITATION {"citationID":"u2e2fNdg","properties":{"formattedCitation":"[35], [36], [40]","plainCitation":"[35], [36], [40]","noteIndex":0},"citationItems":[{"id":219,"uris":["http://zotero.org/users/13882592/items/RF3MLDN4"],"itemData":{"id":219,"type":"webpage","language":"en-US","title":"Sphero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documentation","URL":"https://spherov2.readthedocs.io/en/latest/sphero_edu.html","accessed":{"date-parts":[["2024",5,12]]}}},{"id":226,"uris":["http://zotero.org/users/13882592/items/TK2WGZYT"],"itemData":{"id":226,"type":"webpage","title":"bleak — bleak 0.22.1 documentation","URL":"https://bleak.readthedocs.io/en/latest/","accessed":{"date-parts":[["2024",5,13]]}}}],"schema":"https://github.com/citation-style-language/schema/raw/master/csl-citation.json"} </w:instrText>
      </w:r>
      <w:r w:rsidR="00CB5481">
        <w:fldChar w:fldCharType="separate"/>
      </w:r>
      <w:r w:rsidR="00CB5481" w:rsidRPr="00CB5481">
        <w:t>[35], [36], [40]</w:t>
      </w:r>
      <w:r w:rsidR="00CB5481">
        <w:fldChar w:fldCharType="end"/>
      </w:r>
      <w:r w:rsidR="00CB5481">
        <w:t>.</w:t>
      </w:r>
    </w:p>
    <w:p w14:paraId="1C6FBD88" w14:textId="25C61769" w:rsidR="00CB5481" w:rsidRPr="00F42EB9" w:rsidRDefault="00CB5481" w:rsidP="006377AE">
      <w:pPr>
        <w:pStyle w:val="Text"/>
        <w:numPr>
          <w:ilvl w:val="0"/>
          <w:numId w:val="21"/>
        </w:numPr>
        <w:spacing w:after="240"/>
      </w:pPr>
      <w:r>
        <w:rPr>
          <w:b/>
          <w:bCs/>
        </w:rPr>
        <w:t>Infrared:</w:t>
      </w:r>
      <w:r>
        <w:t xml:space="preserve"> the Sphero BOLT and RVR both within their sensor suites, include a set of </w:t>
      </w:r>
      <w:r>
        <w:rPr>
          <w:b/>
          <w:bCs/>
        </w:rPr>
        <w:t xml:space="preserve">four </w:t>
      </w:r>
      <w:r>
        <w:t xml:space="preserve">IR transmitter and receiver pairs, however the SpheroV2 library documentation indicated that there was a low level of integration of the infrared communication within the library, with the transmission being locked down to simple on/off signals and without extensive work and a deep dive into the firmware of the BOLT robot, it would be impossible to implement any type of transmission protocol that extended beyond a cumbersome and high bit error rate top – level on – off keying implementation </w:t>
      </w:r>
      <w:r>
        <w:fldChar w:fldCharType="begin"/>
      </w:r>
      <w:r>
        <w:instrText xml:space="preserve"> ADDIN ZOTERO_ITEM CSL_CITATION {"citationID":"2g4ZZCdP","properties":{"formattedCitation":"[35], [36]","plainCitation":"[35], [36]","noteIndex":0},"citationItems":[{"id":219,"uris":["http://zotero.org/users/13882592/items/RF3MLDN4"],"itemData":{"id":219,"type":"webpage","language":"en-US","title":"Sphero BOLT","URL":"https://support.sphero.com/en-US/articles/bolt-72242","accessed":{"date-parts":[["2024",5,12]]}}},{"id":212,"uris":["http://zotero.org/users/13882592/items/FYIW3GTB"],"itemData":{"id":212,"type":"webpage","title":"Sphero Edu API — SpheroV2 0.12 documentation","URL":"https://spherov2.readthedocs.io/en/latest/sphero_edu.html","accessed":{"date-parts":[["2024",5,12]]}}}],"schema":"https://github.com/citation-style-language/schema/raw/master/csl-citation.json"} </w:instrText>
      </w:r>
      <w:r>
        <w:fldChar w:fldCharType="separate"/>
      </w:r>
      <w:r w:rsidRPr="00CB5481">
        <w:t>[35], [36]</w:t>
      </w:r>
      <w:r>
        <w:fldChar w:fldCharType="end"/>
      </w:r>
      <w:r>
        <w:t>.</w:t>
      </w:r>
    </w:p>
    <w:p w14:paraId="1EBE476E" w14:textId="343A0047" w:rsidR="000B7155" w:rsidRPr="000B7155" w:rsidRDefault="00372A03" w:rsidP="00372A03">
      <w:pPr>
        <w:pStyle w:val="Text"/>
        <w:ind w:firstLine="0"/>
      </w:pPr>
      <w:r>
        <w:tab/>
      </w:r>
      <w:r w:rsidR="00F42EB9">
        <w:t xml:space="preserve">Hence the conclusion was made that </w:t>
      </w:r>
      <w:proofErr w:type="gramStart"/>
      <w:r w:rsidR="00F42EB9">
        <w:t>in order t</w:t>
      </w:r>
      <w:r w:rsidR="000B7155">
        <w:t>o</w:t>
      </w:r>
      <w:proofErr w:type="gramEnd"/>
      <w:r w:rsidR="000B7155">
        <w:t xml:space="preserve"> establish communications between the Sphero BOLT and RVR</w:t>
      </w:r>
      <w:r w:rsidR="00F42EB9">
        <w:t>,</w:t>
      </w:r>
      <w:r w:rsidR="000B7155">
        <w:t xml:space="preserve"> </w:t>
      </w:r>
      <w:r w:rsidR="005963A0">
        <w:t>Bluetooth 4.0+</w:t>
      </w:r>
      <w:r w:rsidR="00F42EB9">
        <w:t xml:space="preserve"> is required</w:t>
      </w:r>
      <w:r w:rsidR="005963A0">
        <w:t>, this was initially tested with the Raspberry Pi’s onboard Bluetooth device</w:t>
      </w:r>
      <w:r w:rsidR="00CB5481">
        <w:t xml:space="preserve">. Throughout the implementation of this it </w:t>
      </w:r>
      <w:proofErr w:type="gramStart"/>
      <w:r w:rsidR="00CB5481">
        <w:t>was found</w:t>
      </w:r>
      <w:proofErr w:type="gramEnd"/>
      <w:r w:rsidR="00CB5481">
        <w:t xml:space="preserve"> that the </w:t>
      </w:r>
      <w:proofErr w:type="spellStart"/>
      <w:r w:rsidR="00CB5481">
        <w:t>PyPI</w:t>
      </w:r>
      <w:proofErr w:type="spellEnd"/>
      <w:r w:rsidR="00CB5481">
        <w:t xml:space="preserve"> (pip) install of the bleak library required extended troubleshooting as well as in some cases </w:t>
      </w:r>
      <w:r w:rsidR="005963A0">
        <w:t xml:space="preserve">the Bluetooth service was not able to be started within the Raspbian OS environment (known issue). A current </w:t>
      </w:r>
      <w:r w:rsidR="00CB5481">
        <w:t xml:space="preserve">alternative to </w:t>
      </w:r>
      <w:r w:rsidR="005963A0">
        <w:t>this was to utilise a Bluetooth USB dongle</w:t>
      </w:r>
      <w:r w:rsidR="00EB6E8C">
        <w:t xml:space="preserve"> </w:t>
      </w:r>
      <w:r w:rsidR="005963A0">
        <w:t>connected to the Raspberry Pi</w:t>
      </w:r>
      <w:r w:rsidR="00CB5481">
        <w:t xml:space="preserve">, where the onboard Bluetooth service; explicitly the </w:t>
      </w:r>
      <w:proofErr w:type="spellStart"/>
      <w:r w:rsidR="00CB5481">
        <w:t>hciuart</w:t>
      </w:r>
      <w:proofErr w:type="spellEnd"/>
      <w:r w:rsidR="00CB5481">
        <w:t xml:space="preserve"> service could not be initialized, this is, however, not the case on some Raspberry Pi 3B+’s and requires further investigations and a possible design choice reversal to use a</w:t>
      </w:r>
      <w:r w:rsidR="00317FC1">
        <w:t xml:space="preserve"> different Debian – based Linux distributions in order to both maintain the readily available Raspberry Pi </w:t>
      </w:r>
      <w:r w:rsidR="00CB5481">
        <w:t xml:space="preserve"> </w:t>
      </w:r>
      <w:r w:rsidR="00317FC1">
        <w:t xml:space="preserve">Debian support while </w:t>
      </w:r>
      <w:r w:rsidR="00317FC1">
        <w:lastRenderedPageBreak/>
        <w:t>alleviating problems explicitly introduced through the use of Raspbian OS.</w:t>
      </w:r>
    </w:p>
    <w:p w14:paraId="20761237" w14:textId="62EE9D59" w:rsidR="00480C10" w:rsidRDefault="00AE7130" w:rsidP="002B19FA">
      <w:pPr>
        <w:pStyle w:val="Heading2"/>
      </w:pPr>
      <w:bookmarkStart w:id="58" w:name="_Toc166453458"/>
      <w:bookmarkStart w:id="59" w:name="_Toc166453792"/>
      <w:r>
        <w:t>Swarming with Vi</w:t>
      </w:r>
      <w:r w:rsidR="00640A0B">
        <w:t>con</w:t>
      </w:r>
      <w:bookmarkEnd w:id="58"/>
      <w:bookmarkEnd w:id="59"/>
    </w:p>
    <w:p w14:paraId="2E868240" w14:textId="6872F76C" w:rsidR="001204C4" w:rsidRDefault="003D5853" w:rsidP="00652184">
      <w:pPr>
        <w:pStyle w:val="Text"/>
      </w:pPr>
      <w:r>
        <w:t xml:space="preserve">The heterogeneous Boid swarm formation utilizing </w:t>
      </w:r>
      <w:proofErr w:type="spellStart"/>
      <w:r>
        <w:t>vicon</w:t>
      </w:r>
      <w:proofErr w:type="spellEnd"/>
      <w:r>
        <w:t xml:space="preserve"> fundamentally consists of RVR robots hosting a group of BOLTs across each Raspberry Pi 3B+ utilizing threading to move</w:t>
      </w:r>
      <w:r w:rsidR="00652184">
        <w:t xml:space="preserve"> each robot as if it was an individual agent of the swarm. The </w:t>
      </w:r>
      <w:r w:rsidR="001204C4">
        <w:t xml:space="preserve">term ‘hosting’ refers to the Raspberry Pi handling </w:t>
      </w:r>
      <w:proofErr w:type="gramStart"/>
      <w:r w:rsidR="001204C4">
        <w:t>all of</w:t>
      </w:r>
      <w:proofErr w:type="gramEnd"/>
      <w:r w:rsidR="001204C4">
        <w:t xml:space="preserve"> the BOLTs location data, movement commands as well as communications with other RVRs and BOLTs. To ascertain the BOLT and RVR’s true position within the local positioning system Vicon </w:t>
      </w:r>
      <w:proofErr w:type="gramStart"/>
      <w:r w:rsidR="001204C4">
        <w:t>is used</w:t>
      </w:r>
      <w:proofErr w:type="gramEnd"/>
      <w:r w:rsidR="001204C4">
        <w:t xml:space="preserve"> to determine where each robot is currently operating. </w:t>
      </w:r>
      <w:r w:rsidR="001204C4" w:rsidRPr="001204C4">
        <w:rPr>
          <w:highlight w:val="yellow"/>
        </w:rPr>
        <w:t xml:space="preserve">See figure </w:t>
      </w:r>
      <w:r w:rsidR="001204C4">
        <w:rPr>
          <w:highlight w:val="yellow"/>
        </w:rPr>
        <w:t xml:space="preserve">below add diagram or photo to demonstrate </w:t>
      </w:r>
      <w:proofErr w:type="gramStart"/>
      <w:r w:rsidR="001204C4">
        <w:rPr>
          <w:highlight w:val="yellow"/>
        </w:rPr>
        <w:t>this</w:t>
      </w:r>
      <w:proofErr w:type="gramEnd"/>
      <w:r w:rsidR="001204C4">
        <w:t xml:space="preserve"> </w:t>
      </w:r>
    </w:p>
    <w:p w14:paraId="74981554" w14:textId="77777777" w:rsidR="00652184" w:rsidRDefault="00652184" w:rsidP="00652184">
      <w:pPr>
        <w:pStyle w:val="Text"/>
      </w:pPr>
    </w:p>
    <w:p w14:paraId="16556BFA" w14:textId="3337E271" w:rsidR="001204C4" w:rsidRDefault="001204C4" w:rsidP="005963A0">
      <w:pPr>
        <w:pStyle w:val="Text"/>
      </w:pPr>
      <w:r>
        <w:t>This data is then sent through a local network connection to the Vicon server which passes this through the ‘vicon_bridge.py</w:t>
      </w:r>
      <w:proofErr w:type="gramStart"/>
      <w:r>
        <w:t>’.</w:t>
      </w:r>
      <w:proofErr w:type="gramEnd"/>
      <w:r>
        <w:t xml:space="preserve"> This code initializes the Vicon data stream on the server as well as transmitting this data through local network connection</w:t>
      </w:r>
      <w:r w:rsidR="008D11D8">
        <w:t xml:space="preserve"> utilizing </w:t>
      </w:r>
      <w:proofErr w:type="gramStart"/>
      <w:r w:rsidR="008D11D8">
        <w:t xml:space="preserve">both </w:t>
      </w:r>
      <w:r>
        <w:t xml:space="preserve"> to</w:t>
      </w:r>
      <w:proofErr w:type="gramEnd"/>
      <w:r>
        <w:t xml:space="preserve"> the RVR. This has </w:t>
      </w:r>
      <w:proofErr w:type="gramStart"/>
      <w:r>
        <w:t>been modified</w:t>
      </w:r>
      <w:proofErr w:type="gramEnd"/>
      <w:r>
        <w:t xml:space="preserve"> so that the data is transmitted using the following scheme: </w:t>
      </w:r>
      <w:r w:rsidRPr="001204C4">
        <w:rPr>
          <w:highlight w:val="yellow"/>
        </w:rPr>
        <w:t>more flowcharts?</w:t>
      </w:r>
    </w:p>
    <w:p w14:paraId="6FF45571" w14:textId="77777777" w:rsidR="001204C4" w:rsidRDefault="001204C4" w:rsidP="005963A0">
      <w:pPr>
        <w:pStyle w:val="Text"/>
      </w:pPr>
    </w:p>
    <w:tbl>
      <w:tblPr>
        <w:tblStyle w:val="TableGrid"/>
        <w:tblW w:w="4503" w:type="dxa"/>
        <w:tblLayout w:type="fixed"/>
        <w:tblLook w:val="04A0" w:firstRow="1" w:lastRow="0" w:firstColumn="1" w:lastColumn="0" w:noHBand="0" w:noVBand="1"/>
      </w:tblPr>
      <w:tblGrid>
        <w:gridCol w:w="772"/>
        <w:gridCol w:w="1400"/>
        <w:gridCol w:w="1330"/>
        <w:gridCol w:w="1001"/>
      </w:tblGrid>
      <w:tr w:rsidR="001204C4" w14:paraId="05564835" w14:textId="77777777" w:rsidTr="001204C4">
        <w:tc>
          <w:tcPr>
            <w:tcW w:w="772" w:type="dxa"/>
          </w:tcPr>
          <w:p w14:paraId="23CB9524" w14:textId="57BE9E76" w:rsidR="001204C4" w:rsidRPr="006377AE" w:rsidRDefault="001204C4" w:rsidP="006377AE">
            <w:pPr>
              <w:pStyle w:val="Text"/>
              <w:ind w:firstLine="0"/>
              <w:jc w:val="center"/>
              <w:rPr>
                <w:b/>
                <w:bCs/>
              </w:rPr>
            </w:pPr>
            <w:r w:rsidRPr="006377AE">
              <w:rPr>
                <w:b/>
                <w:bCs/>
              </w:rPr>
              <w:t>Index</w:t>
            </w:r>
          </w:p>
        </w:tc>
        <w:tc>
          <w:tcPr>
            <w:tcW w:w="1400" w:type="dxa"/>
          </w:tcPr>
          <w:p w14:paraId="54255008" w14:textId="46D20A0E" w:rsidR="001204C4" w:rsidRPr="006377AE" w:rsidRDefault="001204C4" w:rsidP="006377AE">
            <w:pPr>
              <w:pStyle w:val="Text"/>
              <w:ind w:firstLine="0"/>
              <w:jc w:val="center"/>
            </w:pPr>
            <w:r w:rsidRPr="006377AE">
              <w:t>0</w:t>
            </w:r>
          </w:p>
        </w:tc>
        <w:tc>
          <w:tcPr>
            <w:tcW w:w="1330" w:type="dxa"/>
          </w:tcPr>
          <w:p w14:paraId="367C2776" w14:textId="29C1A726" w:rsidR="001204C4" w:rsidRPr="006377AE" w:rsidRDefault="001204C4" w:rsidP="006377AE">
            <w:pPr>
              <w:pStyle w:val="Text"/>
              <w:ind w:firstLine="0"/>
              <w:jc w:val="center"/>
            </w:pPr>
            <w:r w:rsidRPr="006377AE">
              <w:t>1</w:t>
            </w:r>
          </w:p>
        </w:tc>
        <w:tc>
          <w:tcPr>
            <w:tcW w:w="1001" w:type="dxa"/>
          </w:tcPr>
          <w:p w14:paraId="5402AA90" w14:textId="05362C28" w:rsidR="001204C4" w:rsidRPr="006377AE" w:rsidRDefault="001204C4" w:rsidP="006377AE">
            <w:pPr>
              <w:pStyle w:val="Text"/>
              <w:ind w:firstLine="0"/>
              <w:jc w:val="center"/>
            </w:pPr>
            <w:r w:rsidRPr="006377AE">
              <w:t>2</w:t>
            </w:r>
          </w:p>
        </w:tc>
      </w:tr>
      <w:tr w:rsidR="001204C4" w14:paraId="033F1215" w14:textId="77777777" w:rsidTr="001204C4">
        <w:tc>
          <w:tcPr>
            <w:tcW w:w="772" w:type="dxa"/>
          </w:tcPr>
          <w:p w14:paraId="5A1CD053" w14:textId="30BD86BF" w:rsidR="001204C4" w:rsidRPr="006377AE" w:rsidRDefault="001204C4" w:rsidP="006377AE">
            <w:pPr>
              <w:pStyle w:val="Text"/>
              <w:ind w:firstLine="0"/>
              <w:jc w:val="center"/>
              <w:rPr>
                <w:b/>
                <w:bCs/>
              </w:rPr>
            </w:pPr>
            <w:r w:rsidRPr="006377AE">
              <w:rPr>
                <w:b/>
                <w:bCs/>
              </w:rPr>
              <w:t>Data</w:t>
            </w:r>
          </w:p>
        </w:tc>
        <w:tc>
          <w:tcPr>
            <w:tcW w:w="1400" w:type="dxa"/>
          </w:tcPr>
          <w:p w14:paraId="1E70ED66" w14:textId="05942AF8" w:rsidR="001204C4" w:rsidRDefault="001204C4" w:rsidP="006377AE">
            <w:pPr>
              <w:pStyle w:val="Text"/>
              <w:ind w:firstLine="0"/>
              <w:jc w:val="center"/>
            </w:pPr>
            <w:r>
              <w:t>X Coordinate</w:t>
            </w:r>
          </w:p>
        </w:tc>
        <w:tc>
          <w:tcPr>
            <w:tcW w:w="1330" w:type="dxa"/>
          </w:tcPr>
          <w:p w14:paraId="6D503573" w14:textId="097F492D" w:rsidR="001204C4" w:rsidRDefault="001204C4" w:rsidP="006377AE">
            <w:pPr>
              <w:pStyle w:val="Text"/>
              <w:ind w:firstLine="0"/>
              <w:jc w:val="center"/>
            </w:pPr>
            <w:r>
              <w:t>Y Coordinate</w:t>
            </w:r>
          </w:p>
        </w:tc>
        <w:tc>
          <w:tcPr>
            <w:tcW w:w="1001" w:type="dxa"/>
          </w:tcPr>
          <w:p w14:paraId="391F5CFC" w14:textId="7DE19B15" w:rsidR="001204C4" w:rsidRDefault="006A7954" w:rsidP="006377AE">
            <w:pPr>
              <w:pStyle w:val="Text"/>
              <w:ind w:firstLine="0"/>
              <w:jc w:val="center"/>
            </w:pPr>
            <w:r>
              <w:t>ID</w:t>
            </w:r>
          </w:p>
        </w:tc>
      </w:tr>
    </w:tbl>
    <w:p w14:paraId="17408950" w14:textId="58C19A9D" w:rsidR="001204C4" w:rsidRDefault="001204C4" w:rsidP="005963A0">
      <w:pPr>
        <w:pStyle w:val="Text"/>
      </w:pPr>
      <w:r>
        <w:t xml:space="preserve"> </w:t>
      </w:r>
    </w:p>
    <w:p w14:paraId="6BEF4025" w14:textId="6186103F" w:rsidR="006A7954" w:rsidRDefault="001204C4" w:rsidP="006377AE">
      <w:pPr>
        <w:pStyle w:val="Text"/>
        <w:spacing w:after="240"/>
      </w:pPr>
      <w:r>
        <w:t>The Raspberry Pi’s run the script ‘rvr_swarm_controller.py</w:t>
      </w:r>
      <w:proofErr w:type="gramStart"/>
      <w:r>
        <w:t>’,</w:t>
      </w:r>
      <w:proofErr w:type="gramEnd"/>
      <w:r>
        <w:t xml:space="preserve"> this script initializes the RVR and BOLTs as </w:t>
      </w:r>
      <w:r>
        <w:rPr>
          <w:b/>
          <w:bCs/>
        </w:rPr>
        <w:t>Agent</w:t>
      </w:r>
      <w:r>
        <w:t xml:space="preserve"> objects, each Agent object is then treated as a separate Boid swarm member, w</w:t>
      </w:r>
      <w:r w:rsidR="00263CC6">
        <w:t>ith the control loop taking its location:</w:t>
      </w:r>
    </w:p>
    <w:p w14:paraId="5E6E0A05" w14:textId="023781BB" w:rsidR="00263CC6" w:rsidRDefault="00263CC6" w:rsidP="00263CC6">
      <w:pPr>
        <w:pStyle w:val="Text"/>
        <w:numPr>
          <w:ilvl w:val="0"/>
          <w:numId w:val="21"/>
        </w:numPr>
      </w:pPr>
      <w:r>
        <w:rPr>
          <w:b/>
          <w:bCs/>
        </w:rPr>
        <w:t xml:space="preserve">if RVR location received: </w:t>
      </w:r>
      <w:r>
        <w:t>update RVR Agent object and calculate Boid vector, broadcast location to unique known Boid ID over local network.</w:t>
      </w:r>
    </w:p>
    <w:p w14:paraId="4071B67C" w14:textId="20C8B346" w:rsidR="00372A03" w:rsidRDefault="00263CC6" w:rsidP="006A7954">
      <w:pPr>
        <w:pStyle w:val="Text"/>
        <w:numPr>
          <w:ilvl w:val="0"/>
          <w:numId w:val="21"/>
        </w:numPr>
      </w:pPr>
      <w:r>
        <w:rPr>
          <w:b/>
          <w:bCs/>
        </w:rPr>
        <w:t xml:space="preserve">if BOLT location received: </w:t>
      </w:r>
      <w:r>
        <w:t>update BOLT Agent object and calculate Boid vector, broadcast location to unique known Boid ID over local network.</w:t>
      </w:r>
    </w:p>
    <w:p w14:paraId="1F31DCF2" w14:textId="135496EB" w:rsidR="00372A03" w:rsidRPr="00372A03" w:rsidRDefault="00372A03" w:rsidP="00452282">
      <w:pPr>
        <w:pStyle w:val="Text"/>
        <w:spacing w:before="240"/>
        <w:ind w:firstLine="0"/>
      </w:pPr>
      <w:r>
        <w:tab/>
        <w:t>This code takes plac</w:t>
      </w:r>
      <w:r w:rsidR="006A7954">
        <w:t>e</w:t>
      </w:r>
      <w:r>
        <w:t xml:space="preserve"> recursively and allows for each Raspberry Pi to calculate the correct Boid vector for each individual, with each Agent method having specific BOLT and RVR code for either robot, this swarm system is depicted in the figure below</w:t>
      </w:r>
      <w:r>
        <w:tab/>
        <w:t>This</w:t>
      </w:r>
      <w:r w:rsidR="006A7954">
        <w:t xml:space="preserve"> initial build of</w:t>
      </w:r>
      <w:r>
        <w:t xml:space="preserve"> code was run and the results shown are shown below: [insert the results here and perform some analysis] comment -&gt; results will show some swarming however will have required a maximum speed rule </w:t>
      </w:r>
    </w:p>
    <w:p w14:paraId="71B0E575" w14:textId="513FADF3" w:rsidR="005963A0" w:rsidRDefault="005963A0" w:rsidP="005963A0">
      <w:pPr>
        <w:pStyle w:val="Heading2"/>
      </w:pPr>
      <w:r>
        <w:t>Collective Motion in Simulation</w:t>
      </w:r>
    </w:p>
    <w:p w14:paraId="5340A467" w14:textId="68C49F8A" w:rsidR="002B19FA" w:rsidRDefault="005963A0" w:rsidP="006377AE">
      <w:pPr>
        <w:pStyle w:val="Text"/>
      </w:pPr>
      <w:r>
        <w:t xml:space="preserve">Add to this section once simulation code is obtained, modify dimensions of each robot in </w:t>
      </w:r>
      <w:proofErr w:type="spellStart"/>
      <w:r>
        <w:t>Copellia</w:t>
      </w:r>
      <w:proofErr w:type="spellEnd"/>
      <w:r w:rsidR="00372A03">
        <w:t xml:space="preserve">, </w:t>
      </w:r>
      <w:proofErr w:type="spellStart"/>
      <w:r w:rsidR="00372A03">
        <w:t>ie</w:t>
      </w:r>
      <w:proofErr w:type="spellEnd"/>
      <w:r w:rsidR="00372A03">
        <w:t xml:space="preserve"> throw in the simulation results, talk </w:t>
      </w:r>
      <w:r w:rsidR="00372A03">
        <w:t xml:space="preserve">about efficacy and draw back references to paper as well as impacts of differing size and speeds of </w:t>
      </w:r>
      <w:proofErr w:type="gramStart"/>
      <w:r w:rsidR="00372A03">
        <w:t>robots</w:t>
      </w:r>
      <w:proofErr w:type="gramEnd"/>
      <w:r>
        <w:t xml:space="preserve"> </w:t>
      </w:r>
    </w:p>
    <w:p w14:paraId="065FC273" w14:textId="6988D723" w:rsidR="009647B7" w:rsidRDefault="009647B7" w:rsidP="009647B7">
      <w:pPr>
        <w:pStyle w:val="Heading1"/>
      </w:pPr>
      <w:bookmarkStart w:id="60" w:name="_Toc166453459"/>
      <w:bookmarkStart w:id="61" w:name="_Toc166453793"/>
      <w:r>
        <w:t>Future Work</w:t>
      </w:r>
      <w:bookmarkEnd w:id="60"/>
      <w:bookmarkEnd w:id="61"/>
    </w:p>
    <w:p w14:paraId="222202F4" w14:textId="7F9B4EB6" w:rsidR="006A7954" w:rsidRPr="006A7954" w:rsidRDefault="006377AE" w:rsidP="006A7954">
      <w:pPr>
        <w:pStyle w:val="Heading2"/>
        <w:numPr>
          <w:ilvl w:val="0"/>
          <w:numId w:val="25"/>
        </w:numPr>
      </w:pPr>
      <w:r>
        <w:t>Further Testing and Validation</w:t>
      </w:r>
    </w:p>
    <w:p w14:paraId="709E5CEC" w14:textId="09E565A7" w:rsidR="009647B7" w:rsidRDefault="000341D6" w:rsidP="006A7954">
      <w:pPr>
        <w:pStyle w:val="Heading2"/>
      </w:pPr>
      <w:r>
        <w:t>Implement Emergent Collective Motion</w:t>
      </w:r>
    </w:p>
    <w:p w14:paraId="55C31133" w14:textId="6E561733" w:rsidR="00372A03" w:rsidRDefault="00372A03" w:rsidP="00372A03">
      <w:pPr>
        <w:pStyle w:val="Text"/>
      </w:pPr>
      <w:r>
        <w:t xml:space="preserve">The simulation has shown promise in the implementation of the current method, with functioning heterogeneous swarming working, the reinforcement learning model can </w:t>
      </w:r>
      <w:proofErr w:type="gramStart"/>
      <w:r>
        <w:t>be applied</w:t>
      </w:r>
      <w:proofErr w:type="gramEnd"/>
      <w:r>
        <w:t xml:space="preserve"> directly to the ‘Boid_rules.py’ file and can hence achieve the </w:t>
      </w:r>
      <w:r w:rsidR="00471607">
        <w:t>desired collective motion that is the capitulation of this research project.</w:t>
      </w:r>
    </w:p>
    <w:p w14:paraId="595A5449" w14:textId="1C4AB672" w:rsidR="00471607" w:rsidRDefault="00471607" w:rsidP="00471607">
      <w:pPr>
        <w:pStyle w:val="Heading2"/>
      </w:pPr>
      <w:r>
        <w:t>Extension: Asymmetric Behaviour</w:t>
      </w:r>
    </w:p>
    <w:p w14:paraId="0D828A67" w14:textId="1F093602" w:rsidR="00471607" w:rsidRDefault="00471607" w:rsidP="00471607">
      <w:pPr>
        <w:pStyle w:val="Text"/>
      </w:pPr>
      <w:r>
        <w:t xml:space="preserve">Heterogeneous swarms are comprised of multiple different types of robots, the benefit of this is that swarming can draw upon different </w:t>
      </w:r>
      <w:proofErr w:type="gramStart"/>
      <w:r>
        <w:t>types</w:t>
      </w:r>
      <w:proofErr w:type="gramEnd"/>
      <w:r>
        <w:t xml:space="preserve"> robots and their respective strengths to create a cohesive swarm that exploits the strengths of each agent. In this case, a key strength of the BOLT is its simplicity and disposability in a </w:t>
      </w:r>
      <w:proofErr w:type="gramStart"/>
      <w:r>
        <w:t>high risk</w:t>
      </w:r>
      <w:proofErr w:type="gramEnd"/>
      <w:r>
        <w:t xml:space="preserve"> scenario. To model the conceptual idea the Boid swarm will implement a rule within formations to place BOLTs in lead positions as ‘scouts’ in front of the RVR, due to the RVR having a slower top speed but being more capable in realms of communications and sensing due to the Raspberry Pi. </w:t>
      </w:r>
    </w:p>
    <w:p w14:paraId="44F3E72C" w14:textId="77777777" w:rsidR="00471607" w:rsidRDefault="00471607" w:rsidP="00471607">
      <w:pPr>
        <w:pStyle w:val="Heading2"/>
      </w:pPr>
      <w:r>
        <w:t>Extension: Heterogeneous Plug and Play</w:t>
      </w:r>
    </w:p>
    <w:p w14:paraId="0D831ECB" w14:textId="57914E69" w:rsidR="00471607" w:rsidRPr="00471607" w:rsidRDefault="00471607" w:rsidP="00471607">
      <w:r>
        <w:t xml:space="preserve">Comment: random idea, but modifying the code to be able to use any kind of robot, so that the only code that the Raspberry Pi would need to host would be the </w:t>
      </w:r>
      <w:proofErr w:type="spellStart"/>
      <w:r>
        <w:t>boid</w:t>
      </w:r>
      <w:proofErr w:type="spellEnd"/>
      <w:r>
        <w:t xml:space="preserve"> swarming control, with other robots simply needing to know where and when to move to a new location, with all of that data being handled on the Raspberry Pi and distributed around.</w:t>
      </w:r>
    </w:p>
    <w:p w14:paraId="55404591" w14:textId="0D258FD1" w:rsidR="00533184" w:rsidRPr="00EA39D2" w:rsidRDefault="00533184" w:rsidP="00EB6E8C">
      <w:pPr>
        <w:pStyle w:val="Heading1"/>
        <w:ind w:left="1440" w:hanging="1080"/>
      </w:pPr>
      <w:bookmarkStart w:id="62" w:name="_Toc166110457"/>
      <w:bookmarkStart w:id="63" w:name="_Toc166110596"/>
      <w:bookmarkStart w:id="64" w:name="_Toc166111368"/>
      <w:bookmarkStart w:id="65" w:name="_Toc166453460"/>
      <w:bookmarkStart w:id="66" w:name="_Toc166453794"/>
      <w:r w:rsidRPr="00EA39D2">
        <w:t>Conclusi</w:t>
      </w:r>
      <w:r w:rsidR="00480C10" w:rsidRPr="00EA39D2">
        <w:t>on</w:t>
      </w:r>
      <w:bookmarkEnd w:id="62"/>
      <w:bookmarkEnd w:id="63"/>
      <w:bookmarkEnd w:id="64"/>
      <w:bookmarkEnd w:id="65"/>
      <w:bookmarkEnd w:id="66"/>
    </w:p>
    <w:p w14:paraId="41CDCE9F" w14:textId="4DCDF980" w:rsidR="00B86B5F" w:rsidRPr="00C14084" w:rsidRDefault="00B86B5F" w:rsidP="00372E51">
      <w:r w:rsidRPr="00EA39D2">
        <w:t>Objective</w:t>
      </w:r>
    </w:p>
    <w:p w14:paraId="2526E808" w14:textId="0BBE0AAD" w:rsidR="00B86B5F" w:rsidRPr="00EA39D2" w:rsidRDefault="00B86B5F" w:rsidP="00372E51">
      <w:proofErr w:type="spellStart"/>
      <w:r w:rsidRPr="00EA39D2">
        <w:t>Summarise</w:t>
      </w:r>
      <w:proofErr w:type="spellEnd"/>
      <w:r w:rsidRPr="00EA39D2">
        <w:t xml:space="preserve"> the research </w:t>
      </w:r>
      <w:proofErr w:type="gramStart"/>
      <w:r w:rsidRPr="00EA39D2">
        <w:t>proposal</w:t>
      </w:r>
      <w:proofErr w:type="gramEnd"/>
    </w:p>
    <w:p w14:paraId="2F064100" w14:textId="7F4E5D3B" w:rsidR="00B86B5F" w:rsidRPr="00EA39D2" w:rsidRDefault="00B86B5F" w:rsidP="00372E51">
      <w:proofErr w:type="spellStart"/>
      <w:r w:rsidRPr="00EA39D2">
        <w:t>Summarise</w:t>
      </w:r>
      <w:proofErr w:type="spellEnd"/>
      <w:r w:rsidRPr="00EA39D2">
        <w:t xml:space="preserve"> work done and future </w:t>
      </w:r>
      <w:proofErr w:type="gramStart"/>
      <w:r w:rsidRPr="00EA39D2">
        <w:t>work</w:t>
      </w:r>
      <w:proofErr w:type="gramEnd"/>
    </w:p>
    <w:p w14:paraId="7ED0945E" w14:textId="011150FC" w:rsidR="006377AE" w:rsidRDefault="00B86B5F" w:rsidP="006377AE">
      <w:r w:rsidRPr="00EA39D2">
        <w:t>Value of research, including responding to th</w:t>
      </w:r>
      <w:r w:rsidR="00C14084">
        <w:t xml:space="preserve">e </w:t>
      </w:r>
      <w:r w:rsidRPr="00EA39D2">
        <w:t>gap in literatu</w:t>
      </w:r>
      <w:r w:rsidR="006377AE">
        <w:t>re</w:t>
      </w:r>
    </w:p>
    <w:p w14:paraId="529EFA49" w14:textId="4D3763A4" w:rsidR="00452282" w:rsidRPr="006377AE" w:rsidRDefault="006377AE" w:rsidP="006377AE">
      <w:r>
        <w:br w:type="page"/>
      </w:r>
      <w:bookmarkStart w:id="67" w:name="_Toc166110458"/>
      <w:bookmarkStart w:id="68" w:name="_Toc166110597"/>
      <w:bookmarkStart w:id="69" w:name="_Toc166111369"/>
      <w:bookmarkStart w:id="70" w:name="_Toc166453461"/>
      <w:bookmarkStart w:id="71" w:name="_Toc166453795"/>
    </w:p>
    <w:p w14:paraId="0CD286FC" w14:textId="3F69A300" w:rsidR="00FA23F6" w:rsidRPr="00EA39D2" w:rsidRDefault="009647B7" w:rsidP="009647B7">
      <w:pPr>
        <w:pStyle w:val="Heading1"/>
        <w:numPr>
          <w:ilvl w:val="0"/>
          <w:numId w:val="0"/>
        </w:numPr>
      </w:pPr>
      <w:r>
        <w:lastRenderedPageBreak/>
        <w:t>References</w:t>
      </w:r>
      <w:r w:rsidR="00FA23F6" w:rsidRPr="00EA39D2">
        <w:t>:</w:t>
      </w:r>
      <w:bookmarkEnd w:id="67"/>
      <w:bookmarkEnd w:id="68"/>
      <w:bookmarkEnd w:id="69"/>
      <w:bookmarkEnd w:id="70"/>
      <w:bookmarkEnd w:id="71"/>
    </w:p>
    <w:p w14:paraId="14BE1FBB" w14:textId="77777777" w:rsidR="006377AE" w:rsidRPr="006377AE" w:rsidRDefault="00372E51" w:rsidP="006377AE">
      <w:pPr>
        <w:pStyle w:val="Bibliography"/>
      </w:pPr>
      <w:r>
        <w:fldChar w:fldCharType="begin"/>
      </w:r>
      <w:r>
        <w:instrText xml:space="preserve"> ADDIN ZOTERO_BIBL {"uncited":[],"omitted":[],"custom":[]} CSL_BIBLIOGRAPHY </w:instrText>
      </w:r>
      <w:r>
        <w:fldChar w:fldCharType="separate"/>
      </w:r>
      <w:r w:rsidR="006377AE" w:rsidRPr="006377AE">
        <w:t>[1]</w:t>
      </w:r>
      <w:r w:rsidR="006377AE" w:rsidRPr="006377AE">
        <w:tab/>
        <w:t xml:space="preserve">M. Brambilla, E. Ferrante, M. </w:t>
      </w:r>
      <w:proofErr w:type="spellStart"/>
      <w:r w:rsidR="006377AE" w:rsidRPr="006377AE">
        <w:t>Birattari</w:t>
      </w:r>
      <w:proofErr w:type="spellEnd"/>
      <w:r w:rsidR="006377AE" w:rsidRPr="006377AE">
        <w:t xml:space="preserve">, and M. Dorigo, “Swarm robotics: a review from the swarm engineering perspective,” </w:t>
      </w:r>
      <w:r w:rsidR="006377AE" w:rsidRPr="006377AE">
        <w:rPr>
          <w:i/>
          <w:iCs/>
        </w:rPr>
        <w:t xml:space="preserve">Swarm </w:t>
      </w:r>
      <w:proofErr w:type="spellStart"/>
      <w:r w:rsidR="006377AE" w:rsidRPr="006377AE">
        <w:rPr>
          <w:i/>
          <w:iCs/>
        </w:rPr>
        <w:t>Intell</w:t>
      </w:r>
      <w:proofErr w:type="spellEnd"/>
      <w:r w:rsidR="006377AE" w:rsidRPr="006377AE">
        <w:t xml:space="preserve">, vol. 7, no. 1, pp. 1–41, Mar. 2013, </w:t>
      </w:r>
      <w:proofErr w:type="spellStart"/>
      <w:r w:rsidR="006377AE" w:rsidRPr="006377AE">
        <w:t>doi</w:t>
      </w:r>
      <w:proofErr w:type="spellEnd"/>
      <w:r w:rsidR="006377AE" w:rsidRPr="006377AE">
        <w:t>: 10.1007/s11721-012-0075-2.</w:t>
      </w:r>
    </w:p>
    <w:p w14:paraId="5CD3F703" w14:textId="77777777" w:rsidR="006377AE" w:rsidRPr="006377AE" w:rsidRDefault="006377AE" w:rsidP="006377AE">
      <w:pPr>
        <w:pStyle w:val="Bibliography"/>
      </w:pPr>
      <w:r w:rsidRPr="006377AE">
        <w:t>[2]</w:t>
      </w:r>
      <w:r w:rsidRPr="006377AE">
        <w:tab/>
        <w:t xml:space="preserve">C. W. Reynolds, “Flocks, herds and schools: A distributed behavioral model,” in </w:t>
      </w:r>
      <w:r w:rsidRPr="006377AE">
        <w:rPr>
          <w:i/>
          <w:iCs/>
        </w:rPr>
        <w:t>Proceedings of the 14th annual conference on Computer graphics and interactive techniques</w:t>
      </w:r>
      <w:r w:rsidRPr="006377AE">
        <w:t xml:space="preserve">, in SIGGRAPH ’87. New York, NY, USA: Association for Computing Machinery, Aug. 1987, pp. 25–34. </w:t>
      </w:r>
      <w:proofErr w:type="spellStart"/>
      <w:r w:rsidRPr="006377AE">
        <w:t>doi</w:t>
      </w:r>
      <w:proofErr w:type="spellEnd"/>
      <w:r w:rsidRPr="006377AE">
        <w:t>: 10.1145/37401.37406.</w:t>
      </w:r>
    </w:p>
    <w:p w14:paraId="4AB82321" w14:textId="77777777" w:rsidR="006377AE" w:rsidRPr="006377AE" w:rsidRDefault="006377AE" w:rsidP="006377AE">
      <w:pPr>
        <w:pStyle w:val="Bibliography"/>
      </w:pPr>
      <w:r w:rsidRPr="006377AE">
        <w:t>[3]</w:t>
      </w:r>
      <w:r w:rsidRPr="006377AE">
        <w:tab/>
        <w:t xml:space="preserve">A. E. Turgut, H. </w:t>
      </w:r>
      <w:proofErr w:type="spellStart"/>
      <w:r w:rsidRPr="006377AE">
        <w:t>Çelikkanat</w:t>
      </w:r>
      <w:proofErr w:type="spellEnd"/>
      <w:r w:rsidRPr="006377AE">
        <w:t xml:space="preserve">, F. Gökçe, and E. Şahin, “Self-organized flocking in mobile robot swarms,” </w:t>
      </w:r>
      <w:r w:rsidRPr="006377AE">
        <w:rPr>
          <w:i/>
          <w:iCs/>
        </w:rPr>
        <w:t xml:space="preserve">Swarm </w:t>
      </w:r>
      <w:proofErr w:type="spellStart"/>
      <w:r w:rsidRPr="006377AE">
        <w:rPr>
          <w:i/>
          <w:iCs/>
        </w:rPr>
        <w:t>Intell</w:t>
      </w:r>
      <w:proofErr w:type="spellEnd"/>
      <w:r w:rsidRPr="006377AE">
        <w:t xml:space="preserve">, vol. 2, no. 2, pp. 97–120, Dec. 2008, </w:t>
      </w:r>
      <w:proofErr w:type="spellStart"/>
      <w:r w:rsidRPr="006377AE">
        <w:t>doi</w:t>
      </w:r>
      <w:proofErr w:type="spellEnd"/>
      <w:r w:rsidRPr="006377AE">
        <w:t>: 10.1007/s11721-008-0016-2.</w:t>
      </w:r>
    </w:p>
    <w:p w14:paraId="15287831" w14:textId="77777777" w:rsidR="006377AE" w:rsidRPr="006377AE" w:rsidRDefault="006377AE" w:rsidP="006377AE">
      <w:pPr>
        <w:pStyle w:val="Bibliography"/>
      </w:pPr>
      <w:r w:rsidRPr="006377AE">
        <w:t>[4]</w:t>
      </w:r>
      <w:r w:rsidRPr="006377AE">
        <w:tab/>
        <w:t xml:space="preserve">R. B. Walton, F. W. </w:t>
      </w:r>
      <w:proofErr w:type="spellStart"/>
      <w:r w:rsidRPr="006377AE">
        <w:t>Ciarallo</w:t>
      </w:r>
      <w:proofErr w:type="spellEnd"/>
      <w:r w:rsidRPr="006377AE">
        <w:t xml:space="preserve">, and L. E. Champagne, “A Unified Digital Twin Approach Incorporating Virtual, Physical, and Prescriptive Analytical Components to Support Adaptive Real-Time Decision-Making.” Rochester, NY, Jun. 28, 2023. </w:t>
      </w:r>
      <w:proofErr w:type="spellStart"/>
      <w:r w:rsidRPr="006377AE">
        <w:t>doi</w:t>
      </w:r>
      <w:proofErr w:type="spellEnd"/>
      <w:r w:rsidRPr="006377AE">
        <w:t>: 10.2139/ssrn.4494073.</w:t>
      </w:r>
    </w:p>
    <w:p w14:paraId="4C97A30D" w14:textId="77777777" w:rsidR="006377AE" w:rsidRPr="006377AE" w:rsidRDefault="006377AE" w:rsidP="006377AE">
      <w:pPr>
        <w:pStyle w:val="Bibliography"/>
      </w:pPr>
      <w:r w:rsidRPr="006377AE">
        <w:t>[5]</w:t>
      </w:r>
      <w:r w:rsidRPr="006377AE">
        <w:tab/>
        <w:t xml:space="preserve">V. R. Nagarajan and P. Singh, “Obstacle Detection and Avoidance </w:t>
      </w:r>
      <w:proofErr w:type="gramStart"/>
      <w:r w:rsidRPr="006377AE">
        <w:t>For</w:t>
      </w:r>
      <w:proofErr w:type="gramEnd"/>
      <w:r w:rsidRPr="006377AE">
        <w:t xml:space="preserve"> Mobile Robots Using Monocular Vision,” in </w:t>
      </w:r>
      <w:r w:rsidRPr="006377AE">
        <w:rPr>
          <w:i/>
          <w:iCs/>
        </w:rPr>
        <w:t>2021 8th International Conference on Smart Computing and Communications (ICSCC)</w:t>
      </w:r>
      <w:r w:rsidRPr="006377AE">
        <w:t xml:space="preserve">, Jul. 2021, pp. 275–279. </w:t>
      </w:r>
      <w:proofErr w:type="spellStart"/>
      <w:r w:rsidRPr="006377AE">
        <w:t>doi</w:t>
      </w:r>
      <w:proofErr w:type="spellEnd"/>
      <w:r w:rsidRPr="006377AE">
        <w:t>: 10.1109/ICSCC51209.2021.9528162.</w:t>
      </w:r>
    </w:p>
    <w:p w14:paraId="70570CDA" w14:textId="77777777" w:rsidR="006377AE" w:rsidRPr="006377AE" w:rsidRDefault="006377AE" w:rsidP="006377AE">
      <w:pPr>
        <w:pStyle w:val="Bibliography"/>
      </w:pPr>
      <w:r w:rsidRPr="006377AE">
        <w:t>[6]</w:t>
      </w:r>
      <w:r w:rsidRPr="006377AE">
        <w:tab/>
        <w:t>R. Singh, A. Gehlot, A. Thakur, V. A. Shaik, and P. Das, “A Review on Implementation of Robotic Assistance in Covid-19 Epidemics: A Possibility Check,” vol. 29, pp. 7883–7893, Jul. 2020.</w:t>
      </w:r>
    </w:p>
    <w:p w14:paraId="5694ECF2" w14:textId="77777777" w:rsidR="006377AE" w:rsidRPr="006377AE" w:rsidRDefault="006377AE" w:rsidP="006377AE">
      <w:pPr>
        <w:pStyle w:val="Bibliography"/>
      </w:pPr>
      <w:r w:rsidRPr="006377AE">
        <w:t>[7]</w:t>
      </w:r>
      <w:r w:rsidRPr="006377AE">
        <w:tab/>
        <w:t>G. Dietz, J. King Chen, J. Beason, M. Tarrow, A. Hilliard, and R. B. Shapiro, “</w:t>
      </w:r>
      <w:proofErr w:type="spellStart"/>
      <w:r w:rsidRPr="006377AE">
        <w:t>ARtonomous</w:t>
      </w:r>
      <w:proofErr w:type="spellEnd"/>
      <w:r w:rsidRPr="006377AE">
        <w:t xml:space="preserve">: Introducing Middle School Students to Reinforcement Learning Through Virtual Robotics,” in </w:t>
      </w:r>
      <w:r w:rsidRPr="006377AE">
        <w:rPr>
          <w:i/>
          <w:iCs/>
        </w:rPr>
        <w:t>Proceedings of the 21st Annual ACM Interaction Design and Children Conference</w:t>
      </w:r>
      <w:r w:rsidRPr="006377AE">
        <w:t xml:space="preserve">, in IDC ’22. New York, NY, USA: Association for Computing Machinery, Jun. 2022, pp. 430–441. </w:t>
      </w:r>
      <w:proofErr w:type="spellStart"/>
      <w:r w:rsidRPr="006377AE">
        <w:t>doi</w:t>
      </w:r>
      <w:proofErr w:type="spellEnd"/>
      <w:r w:rsidRPr="006377AE">
        <w:t>: 10.1145/3501712.3529736.</w:t>
      </w:r>
    </w:p>
    <w:p w14:paraId="2A52F388" w14:textId="77777777" w:rsidR="006377AE" w:rsidRPr="006377AE" w:rsidRDefault="006377AE" w:rsidP="006377AE">
      <w:pPr>
        <w:pStyle w:val="Bibliography"/>
      </w:pPr>
      <w:r w:rsidRPr="006377AE">
        <w:t>[8]</w:t>
      </w:r>
      <w:r w:rsidRPr="006377AE">
        <w:tab/>
        <w:t xml:space="preserve">F. </w:t>
      </w:r>
      <w:proofErr w:type="spellStart"/>
      <w:r w:rsidRPr="006377AE">
        <w:t>Ducatelle</w:t>
      </w:r>
      <w:proofErr w:type="spellEnd"/>
      <w:r w:rsidRPr="006377AE">
        <w:t xml:space="preserve">, G. A. Di Caro, and L. M. Gambardella, “Cooperative self-organization in a heterogeneous swarm robotic system,” in </w:t>
      </w:r>
      <w:r w:rsidRPr="006377AE">
        <w:rPr>
          <w:i/>
          <w:iCs/>
        </w:rPr>
        <w:t>Proceedings of the 12th annual conference on Genetic and evolutionary computation</w:t>
      </w:r>
      <w:r w:rsidRPr="006377AE">
        <w:t xml:space="preserve">, Portland Oregon USA: ACM, Jul. 2010, pp. 87–94. </w:t>
      </w:r>
      <w:proofErr w:type="spellStart"/>
      <w:r w:rsidRPr="006377AE">
        <w:t>doi</w:t>
      </w:r>
      <w:proofErr w:type="spellEnd"/>
      <w:r w:rsidRPr="006377AE">
        <w:t>: 10.1145/1830483.1830501.</w:t>
      </w:r>
    </w:p>
    <w:p w14:paraId="4B55664C" w14:textId="77777777" w:rsidR="006377AE" w:rsidRPr="006377AE" w:rsidRDefault="006377AE" w:rsidP="006377AE">
      <w:pPr>
        <w:pStyle w:val="Bibliography"/>
      </w:pPr>
      <w:r w:rsidRPr="006377AE">
        <w:t>[9]</w:t>
      </w:r>
      <w:r w:rsidRPr="006377AE">
        <w:tab/>
        <w:t xml:space="preserve">T. Balch and R. C. Arkin, “Behavior-based formation control for multirobot teams,” </w:t>
      </w:r>
      <w:r w:rsidRPr="006377AE">
        <w:rPr>
          <w:i/>
          <w:iCs/>
        </w:rPr>
        <w:t>IEEE Transactions on Robotics and Automation</w:t>
      </w:r>
      <w:r w:rsidRPr="006377AE">
        <w:t xml:space="preserve">, vol. 14, no. 6, pp. 926–939, Dec. 1998, </w:t>
      </w:r>
      <w:proofErr w:type="spellStart"/>
      <w:r w:rsidRPr="006377AE">
        <w:t>doi</w:t>
      </w:r>
      <w:proofErr w:type="spellEnd"/>
      <w:r w:rsidRPr="006377AE">
        <w:t>: 10.1109/70.736776.</w:t>
      </w:r>
    </w:p>
    <w:p w14:paraId="26424CCD" w14:textId="77777777" w:rsidR="006377AE" w:rsidRPr="006377AE" w:rsidRDefault="006377AE" w:rsidP="006377AE">
      <w:pPr>
        <w:pStyle w:val="Bibliography"/>
      </w:pPr>
      <w:r w:rsidRPr="006377AE">
        <w:t>[10]</w:t>
      </w:r>
      <w:r w:rsidRPr="006377AE">
        <w:tab/>
        <w:t xml:space="preserve">S. Wan, J. Lu, and P. Fan, “Semi-centralized control for multi robot formation,” in </w:t>
      </w:r>
      <w:r w:rsidRPr="006377AE">
        <w:rPr>
          <w:i/>
          <w:iCs/>
        </w:rPr>
        <w:t>2017 2nd International Conference on Robotics and Automation Engineering (ICRAE)</w:t>
      </w:r>
      <w:r w:rsidRPr="006377AE">
        <w:t xml:space="preserve">, Dec. 2017, pp. 31–36. </w:t>
      </w:r>
      <w:proofErr w:type="spellStart"/>
      <w:r w:rsidRPr="006377AE">
        <w:t>doi</w:t>
      </w:r>
      <w:proofErr w:type="spellEnd"/>
      <w:r w:rsidRPr="006377AE">
        <w:t>: 10.1109/ICRAE.2017.8291348.</w:t>
      </w:r>
    </w:p>
    <w:p w14:paraId="58890A1F" w14:textId="77777777" w:rsidR="006377AE" w:rsidRPr="006377AE" w:rsidRDefault="006377AE" w:rsidP="006377AE">
      <w:pPr>
        <w:pStyle w:val="Bibliography"/>
      </w:pPr>
      <w:r w:rsidRPr="006377AE">
        <w:t>[11]</w:t>
      </w:r>
      <w:r w:rsidRPr="006377AE">
        <w:tab/>
        <w:t xml:space="preserve">T. Balch and M. </w:t>
      </w:r>
      <w:proofErr w:type="spellStart"/>
      <w:r w:rsidRPr="006377AE">
        <w:t>Hybinette</w:t>
      </w:r>
      <w:proofErr w:type="spellEnd"/>
      <w:r w:rsidRPr="006377AE">
        <w:t xml:space="preserve">, “Social potentials for scalable multi-robot formations,” in </w:t>
      </w:r>
      <w:r w:rsidRPr="006377AE">
        <w:rPr>
          <w:i/>
          <w:iCs/>
        </w:rPr>
        <w:t>Proceedings 2000 ICRA. Millennium Conference. IEEE International Conference on Robotics and Automation. Symposia Proceedings (Cat. No.00CH37065)</w:t>
      </w:r>
      <w:r w:rsidRPr="006377AE">
        <w:t xml:space="preserve">, Apr. 2000, pp. 73–80 vol.1. </w:t>
      </w:r>
      <w:proofErr w:type="spellStart"/>
      <w:r w:rsidRPr="006377AE">
        <w:t>doi</w:t>
      </w:r>
      <w:proofErr w:type="spellEnd"/>
      <w:r w:rsidRPr="006377AE">
        <w:t>: 10.1109/ROBOT.2000.844042.</w:t>
      </w:r>
    </w:p>
    <w:p w14:paraId="1C562334" w14:textId="77777777" w:rsidR="006377AE" w:rsidRPr="006377AE" w:rsidRDefault="006377AE" w:rsidP="006377AE">
      <w:pPr>
        <w:pStyle w:val="Bibliography"/>
      </w:pPr>
      <w:r w:rsidRPr="006377AE">
        <w:t>[12]</w:t>
      </w:r>
      <w:r w:rsidRPr="006377AE">
        <w:tab/>
        <w:t xml:space="preserve">L. Barnes, M. Fields, and K. Valavanis, “Unmanned ground vehicle swarm formation control using potential fields,” in </w:t>
      </w:r>
      <w:r w:rsidRPr="006377AE">
        <w:rPr>
          <w:i/>
          <w:iCs/>
        </w:rPr>
        <w:t>2007 Mediterranean Conference on Control &amp; Automation</w:t>
      </w:r>
      <w:r w:rsidRPr="006377AE">
        <w:t xml:space="preserve">, Jun. 2007, pp. 1–8. </w:t>
      </w:r>
      <w:proofErr w:type="spellStart"/>
      <w:r w:rsidRPr="006377AE">
        <w:t>doi</w:t>
      </w:r>
      <w:proofErr w:type="spellEnd"/>
      <w:r w:rsidRPr="006377AE">
        <w:t>: 10.1109/MED.2007.4433724.</w:t>
      </w:r>
    </w:p>
    <w:p w14:paraId="2F91307F" w14:textId="77777777" w:rsidR="006377AE" w:rsidRPr="006377AE" w:rsidRDefault="006377AE" w:rsidP="006377AE">
      <w:pPr>
        <w:pStyle w:val="Bibliography"/>
      </w:pPr>
      <w:r w:rsidRPr="006377AE">
        <w:t>[13]</w:t>
      </w:r>
      <w:r w:rsidRPr="006377AE">
        <w:tab/>
        <w:t xml:space="preserve">D. Kengyel, H. Hamann, P. </w:t>
      </w:r>
      <w:proofErr w:type="spellStart"/>
      <w:r w:rsidRPr="006377AE">
        <w:t>Zahadat</w:t>
      </w:r>
      <w:proofErr w:type="spellEnd"/>
      <w:r w:rsidRPr="006377AE">
        <w:t xml:space="preserve">, G. </w:t>
      </w:r>
      <w:proofErr w:type="spellStart"/>
      <w:r w:rsidRPr="006377AE">
        <w:t>Radspieler</w:t>
      </w:r>
      <w:proofErr w:type="spellEnd"/>
      <w:r w:rsidRPr="006377AE">
        <w:t xml:space="preserve">, F. </w:t>
      </w:r>
      <w:proofErr w:type="spellStart"/>
      <w:r w:rsidRPr="006377AE">
        <w:t>Wotawa</w:t>
      </w:r>
      <w:proofErr w:type="spellEnd"/>
      <w:r w:rsidRPr="006377AE">
        <w:t xml:space="preserve">, and T. </w:t>
      </w:r>
      <w:proofErr w:type="spellStart"/>
      <w:r w:rsidRPr="006377AE">
        <w:t>Schmickl</w:t>
      </w:r>
      <w:proofErr w:type="spellEnd"/>
      <w:r w:rsidRPr="006377AE">
        <w:t xml:space="preserve">, “Potential of Heterogeneity in Collective Behaviors: A Case Study on Heterogeneous Swarms,” in </w:t>
      </w:r>
      <w:r w:rsidRPr="006377AE">
        <w:rPr>
          <w:i/>
          <w:iCs/>
        </w:rPr>
        <w:t>PRIMA 2015: Principles and Practice of Multi-Agent Systems</w:t>
      </w:r>
      <w:r w:rsidRPr="006377AE">
        <w:t xml:space="preserve">, Q. Chen, P. </w:t>
      </w:r>
      <w:proofErr w:type="spellStart"/>
      <w:r w:rsidRPr="006377AE">
        <w:t>Torroni</w:t>
      </w:r>
      <w:proofErr w:type="spellEnd"/>
      <w:r w:rsidRPr="006377AE">
        <w:t xml:space="preserve">, S. Villata, J. Hsu, and A. </w:t>
      </w:r>
      <w:proofErr w:type="spellStart"/>
      <w:r w:rsidRPr="006377AE">
        <w:t>Omicini</w:t>
      </w:r>
      <w:proofErr w:type="spellEnd"/>
      <w:r w:rsidRPr="006377AE">
        <w:t xml:space="preserve">, Eds., Cham: Springer International Publishing, 2015, pp. 201–217. </w:t>
      </w:r>
      <w:proofErr w:type="spellStart"/>
      <w:r w:rsidRPr="006377AE">
        <w:t>doi</w:t>
      </w:r>
      <w:proofErr w:type="spellEnd"/>
      <w:r w:rsidRPr="006377AE">
        <w:t>: 10.1007/978-3-319-25524-8_</w:t>
      </w:r>
      <w:proofErr w:type="gramStart"/>
      <w:r w:rsidRPr="006377AE">
        <w:t>13</w:t>
      </w:r>
      <w:proofErr w:type="gramEnd"/>
      <w:r w:rsidRPr="006377AE">
        <w:t>.</w:t>
      </w:r>
    </w:p>
    <w:p w14:paraId="6FFE5139" w14:textId="77777777" w:rsidR="006377AE" w:rsidRPr="006377AE" w:rsidRDefault="006377AE" w:rsidP="006377AE">
      <w:pPr>
        <w:pStyle w:val="Bibliography"/>
      </w:pPr>
      <w:r w:rsidRPr="006377AE">
        <w:t>[14]</w:t>
      </w:r>
      <w:r w:rsidRPr="006377AE">
        <w:tab/>
        <w:t>“Learning Decentralized Control Policies for Multi-Robot Formation | IEEE Conference Publication | IEEE Xplore.” Accessed: May 09, 2024. [Online]. Available: https://ieeexplore.ieee.org/document/8868898</w:t>
      </w:r>
    </w:p>
    <w:p w14:paraId="0A7EF6CA" w14:textId="77777777" w:rsidR="006377AE" w:rsidRPr="006377AE" w:rsidRDefault="006377AE" w:rsidP="006377AE">
      <w:pPr>
        <w:pStyle w:val="Bibliography"/>
      </w:pPr>
      <w:r w:rsidRPr="006377AE">
        <w:t>[15]</w:t>
      </w:r>
      <w:r w:rsidRPr="006377AE">
        <w:tab/>
        <w:t xml:space="preserve">D. H. Stolfi and G. </w:t>
      </w:r>
      <w:proofErr w:type="spellStart"/>
      <w:r w:rsidRPr="006377AE">
        <w:t>Danoy</w:t>
      </w:r>
      <w:proofErr w:type="spellEnd"/>
      <w:r w:rsidRPr="006377AE">
        <w:t>, “</w:t>
      </w:r>
      <w:proofErr w:type="spellStart"/>
      <w:r w:rsidRPr="006377AE">
        <w:t>Optimising</w:t>
      </w:r>
      <w:proofErr w:type="spellEnd"/>
      <w:r w:rsidRPr="006377AE">
        <w:t xml:space="preserve"> autonomous robot swarm parameters for stable formation design,” in </w:t>
      </w:r>
      <w:r w:rsidRPr="006377AE">
        <w:rPr>
          <w:i/>
          <w:iCs/>
        </w:rPr>
        <w:t>Proceedings of the Genetic and Evolutionary Computation Conference</w:t>
      </w:r>
      <w:r w:rsidRPr="006377AE">
        <w:t xml:space="preserve">, in GECCO ’22. New York, NY, USA: Association for Computing Machinery, Jul. 2022, pp. 1281–1289. </w:t>
      </w:r>
      <w:proofErr w:type="spellStart"/>
      <w:r w:rsidRPr="006377AE">
        <w:t>doi</w:t>
      </w:r>
      <w:proofErr w:type="spellEnd"/>
      <w:r w:rsidRPr="006377AE">
        <w:t>: 10.1145/3512290.3528709.</w:t>
      </w:r>
    </w:p>
    <w:p w14:paraId="43CE5942" w14:textId="77777777" w:rsidR="006377AE" w:rsidRPr="006377AE" w:rsidRDefault="006377AE" w:rsidP="006377AE">
      <w:pPr>
        <w:pStyle w:val="Bibliography"/>
      </w:pPr>
      <w:r w:rsidRPr="006377AE">
        <w:t>[16]</w:t>
      </w:r>
      <w:r w:rsidRPr="006377AE">
        <w:tab/>
        <w:t xml:space="preserve">M. </w:t>
      </w:r>
      <w:proofErr w:type="spellStart"/>
      <w:r w:rsidRPr="006377AE">
        <w:t>Hüttenrauch</w:t>
      </w:r>
      <w:proofErr w:type="spellEnd"/>
      <w:r w:rsidRPr="006377AE">
        <w:t xml:space="preserve">, A. </w:t>
      </w:r>
      <w:proofErr w:type="spellStart"/>
      <w:r w:rsidRPr="006377AE">
        <w:t>Šošić</w:t>
      </w:r>
      <w:proofErr w:type="spellEnd"/>
      <w:r w:rsidRPr="006377AE">
        <w:t xml:space="preserve">, and G. Neumann, “Deep Reinforcement Learning for Swarm Systems,” </w:t>
      </w:r>
      <w:r w:rsidRPr="006377AE">
        <w:rPr>
          <w:i/>
          <w:iCs/>
        </w:rPr>
        <w:t>Journal of Machine Learning Research</w:t>
      </w:r>
      <w:r w:rsidRPr="006377AE">
        <w:t>, vol. 20, no. 54, pp. 1–31, 2019.</w:t>
      </w:r>
    </w:p>
    <w:p w14:paraId="5E430374" w14:textId="77777777" w:rsidR="006377AE" w:rsidRPr="006377AE" w:rsidRDefault="006377AE" w:rsidP="006377AE">
      <w:pPr>
        <w:pStyle w:val="Bibliography"/>
      </w:pPr>
      <w:r w:rsidRPr="006377AE">
        <w:t>[17]</w:t>
      </w:r>
      <w:r w:rsidRPr="006377AE">
        <w:tab/>
        <w:t xml:space="preserve">M. B. </w:t>
      </w:r>
      <w:proofErr w:type="spellStart"/>
      <w:r w:rsidRPr="006377AE">
        <w:t>Bezcioglu</w:t>
      </w:r>
      <w:proofErr w:type="spellEnd"/>
      <w:r w:rsidRPr="006377AE">
        <w:t>, B. Lennox, and F. Arvin, “Self-</w:t>
      </w:r>
      <w:proofErr w:type="spellStart"/>
      <w:r w:rsidRPr="006377AE">
        <w:t>Organised</w:t>
      </w:r>
      <w:proofErr w:type="spellEnd"/>
      <w:r w:rsidRPr="006377AE">
        <w:t xml:space="preserve"> Swarm Flocking with Deep Reinforcement Learning,” in </w:t>
      </w:r>
      <w:r w:rsidRPr="006377AE">
        <w:rPr>
          <w:i/>
          <w:iCs/>
        </w:rPr>
        <w:t>2021 7th International Conference on Automation, Robotics and Applications (ICARA)</w:t>
      </w:r>
      <w:r w:rsidRPr="006377AE">
        <w:t xml:space="preserve">, Feb. 2021, pp. 226–230. </w:t>
      </w:r>
      <w:proofErr w:type="spellStart"/>
      <w:r w:rsidRPr="006377AE">
        <w:t>doi</w:t>
      </w:r>
      <w:proofErr w:type="spellEnd"/>
      <w:r w:rsidRPr="006377AE">
        <w:t>: 10.1109/ICARA51699.2021.9376509.</w:t>
      </w:r>
    </w:p>
    <w:p w14:paraId="4BE8681C" w14:textId="77777777" w:rsidR="006377AE" w:rsidRPr="006377AE" w:rsidRDefault="006377AE" w:rsidP="006377AE">
      <w:pPr>
        <w:pStyle w:val="Bibliography"/>
      </w:pPr>
      <w:r w:rsidRPr="006377AE">
        <w:t>[18]</w:t>
      </w:r>
      <w:r w:rsidRPr="006377AE">
        <w:tab/>
        <w:t xml:space="preserve">S. </w:t>
      </w:r>
      <w:proofErr w:type="spellStart"/>
      <w:r w:rsidRPr="006377AE">
        <w:t>Abpeikar</w:t>
      </w:r>
      <w:proofErr w:type="spellEnd"/>
      <w:r w:rsidRPr="006377AE">
        <w:t xml:space="preserve">, K. </w:t>
      </w:r>
      <w:proofErr w:type="spellStart"/>
      <w:r w:rsidRPr="006377AE">
        <w:t>Kasmarik</w:t>
      </w:r>
      <w:proofErr w:type="spellEnd"/>
      <w:r w:rsidRPr="006377AE">
        <w:t xml:space="preserve">, M. Garratt, R. </w:t>
      </w:r>
      <w:proofErr w:type="spellStart"/>
      <w:r w:rsidRPr="006377AE">
        <w:t>Hunjet</w:t>
      </w:r>
      <w:proofErr w:type="spellEnd"/>
      <w:r w:rsidRPr="006377AE">
        <w:t xml:space="preserve">, M. M. Khan, and H. Qiu, “Automatic collective motion tuning using actor-critic deep reinforcement learning,” </w:t>
      </w:r>
      <w:r w:rsidRPr="006377AE">
        <w:rPr>
          <w:i/>
          <w:iCs/>
        </w:rPr>
        <w:t>Swarm and Evolutionary Computation</w:t>
      </w:r>
      <w:r w:rsidRPr="006377AE">
        <w:t xml:space="preserve">, vol. 72, p. 101085, Jul. 2022, </w:t>
      </w:r>
      <w:proofErr w:type="spellStart"/>
      <w:r w:rsidRPr="006377AE">
        <w:t>doi</w:t>
      </w:r>
      <w:proofErr w:type="spellEnd"/>
      <w:r w:rsidRPr="006377AE">
        <w:t>: 10.1016/j.swevo.2022.101085.</w:t>
      </w:r>
    </w:p>
    <w:p w14:paraId="2DEED463" w14:textId="77777777" w:rsidR="006377AE" w:rsidRPr="006377AE" w:rsidRDefault="006377AE" w:rsidP="006377AE">
      <w:pPr>
        <w:pStyle w:val="Bibliography"/>
      </w:pPr>
      <w:r w:rsidRPr="006377AE">
        <w:t>[19]</w:t>
      </w:r>
      <w:r w:rsidRPr="006377AE">
        <w:tab/>
        <w:t xml:space="preserve">G. Di Marzo </w:t>
      </w:r>
      <w:proofErr w:type="spellStart"/>
      <w:r w:rsidRPr="006377AE">
        <w:t>Serugendo</w:t>
      </w:r>
      <w:proofErr w:type="spellEnd"/>
      <w:r w:rsidRPr="006377AE">
        <w:t xml:space="preserve"> </w:t>
      </w:r>
      <w:r w:rsidRPr="006377AE">
        <w:rPr>
          <w:i/>
          <w:iCs/>
        </w:rPr>
        <w:t>et al.</w:t>
      </w:r>
      <w:r w:rsidRPr="006377AE">
        <w:t>, “Self-</w:t>
      </w:r>
      <w:proofErr w:type="spellStart"/>
      <w:r w:rsidRPr="006377AE">
        <w:t>Organisation</w:t>
      </w:r>
      <w:proofErr w:type="spellEnd"/>
      <w:r w:rsidRPr="006377AE">
        <w:t xml:space="preserve">: Paradigms and Applications,” in </w:t>
      </w:r>
      <w:r w:rsidRPr="006377AE">
        <w:rPr>
          <w:i/>
          <w:iCs/>
        </w:rPr>
        <w:t>Engineering Self-</w:t>
      </w:r>
      <w:proofErr w:type="spellStart"/>
      <w:r w:rsidRPr="006377AE">
        <w:rPr>
          <w:i/>
          <w:iCs/>
        </w:rPr>
        <w:t>Organising</w:t>
      </w:r>
      <w:proofErr w:type="spellEnd"/>
      <w:r w:rsidRPr="006377AE">
        <w:rPr>
          <w:i/>
          <w:iCs/>
        </w:rPr>
        <w:t xml:space="preserve"> Systems</w:t>
      </w:r>
      <w:r w:rsidRPr="006377AE">
        <w:t xml:space="preserve">, G. Di Marzo </w:t>
      </w:r>
      <w:proofErr w:type="spellStart"/>
      <w:r w:rsidRPr="006377AE">
        <w:t>Serugendo</w:t>
      </w:r>
      <w:proofErr w:type="spellEnd"/>
      <w:r w:rsidRPr="006377AE">
        <w:t xml:space="preserve">, A. Karageorgos, O. F. Rana, and F. </w:t>
      </w:r>
      <w:proofErr w:type="spellStart"/>
      <w:r w:rsidRPr="006377AE">
        <w:t>Zambonelli</w:t>
      </w:r>
      <w:proofErr w:type="spellEnd"/>
      <w:r w:rsidRPr="006377AE">
        <w:t xml:space="preserve">, Eds., Berlin, Heidelberg: Springer, 2004, pp. 1–19. </w:t>
      </w:r>
      <w:proofErr w:type="spellStart"/>
      <w:r w:rsidRPr="006377AE">
        <w:t>doi</w:t>
      </w:r>
      <w:proofErr w:type="spellEnd"/>
      <w:r w:rsidRPr="006377AE">
        <w:t>: 10.1007/978-3-540-24701-2_</w:t>
      </w:r>
      <w:proofErr w:type="gramStart"/>
      <w:r w:rsidRPr="006377AE">
        <w:t>1</w:t>
      </w:r>
      <w:proofErr w:type="gramEnd"/>
      <w:r w:rsidRPr="006377AE">
        <w:t>.</w:t>
      </w:r>
    </w:p>
    <w:p w14:paraId="3E56A81E" w14:textId="77777777" w:rsidR="006377AE" w:rsidRPr="006377AE" w:rsidRDefault="006377AE" w:rsidP="006377AE">
      <w:pPr>
        <w:pStyle w:val="Bibliography"/>
      </w:pPr>
      <w:r w:rsidRPr="006377AE">
        <w:t>[20]</w:t>
      </w:r>
      <w:r w:rsidRPr="006377AE">
        <w:tab/>
        <w:t xml:space="preserve">“Collective Robotics: From Social Insects to Robots - C. Ronald Kube, Hong Zhang, 1993.” Accessed: May 10, 2024. [Online]. Available: </w:t>
      </w:r>
      <w:r w:rsidRPr="006377AE">
        <w:lastRenderedPageBreak/>
        <w:t>https://journals.sagepub.com/doi/abs/10.1177/105971239300200204?casa_token=eQiuPn8kxvsAAAAA:sKx3Wnfr7IqWSHhYv-K-E8vqr9vAV7HWCFol_wgqzZqRW9HkKU2fgazOrGMgJIXsNZn9CRYMc7Q</w:t>
      </w:r>
    </w:p>
    <w:p w14:paraId="1D7C4BAF" w14:textId="77777777" w:rsidR="006377AE" w:rsidRPr="006377AE" w:rsidRDefault="006377AE" w:rsidP="006377AE">
      <w:pPr>
        <w:pStyle w:val="Bibliography"/>
      </w:pPr>
      <w:r w:rsidRPr="006377AE">
        <w:t>[21]</w:t>
      </w:r>
      <w:r w:rsidRPr="006377AE">
        <w:tab/>
        <w:t xml:space="preserve">Z. </w:t>
      </w:r>
      <w:proofErr w:type="spellStart"/>
      <w:r w:rsidRPr="006377AE">
        <w:t>Xiaoning</w:t>
      </w:r>
      <w:proofErr w:type="spellEnd"/>
      <w:r w:rsidRPr="006377AE">
        <w:t xml:space="preserve">, “Analysis of military application of UAV swarm technology,” in </w:t>
      </w:r>
      <w:r w:rsidRPr="006377AE">
        <w:rPr>
          <w:i/>
          <w:iCs/>
        </w:rPr>
        <w:t>2020 3rd International Conference on Unmanned Systems (ICUS)</w:t>
      </w:r>
      <w:r w:rsidRPr="006377AE">
        <w:t xml:space="preserve">, Nov. 2020, pp. 1200–1204. </w:t>
      </w:r>
      <w:proofErr w:type="spellStart"/>
      <w:r w:rsidRPr="006377AE">
        <w:t>doi</w:t>
      </w:r>
      <w:proofErr w:type="spellEnd"/>
      <w:r w:rsidRPr="006377AE">
        <w:t>: 10.1109/ICUS50048.2020.9274974.</w:t>
      </w:r>
    </w:p>
    <w:p w14:paraId="447048AC" w14:textId="77777777" w:rsidR="006377AE" w:rsidRPr="006377AE" w:rsidRDefault="006377AE" w:rsidP="006377AE">
      <w:pPr>
        <w:pStyle w:val="Bibliography"/>
      </w:pPr>
      <w:r w:rsidRPr="006377AE">
        <w:t>[22]</w:t>
      </w:r>
      <w:r w:rsidRPr="006377AE">
        <w:tab/>
        <w:t xml:space="preserve">W. Du </w:t>
      </w:r>
      <w:r w:rsidRPr="006377AE">
        <w:rPr>
          <w:i/>
          <w:iCs/>
        </w:rPr>
        <w:t>et al.</w:t>
      </w:r>
      <w:r w:rsidRPr="006377AE">
        <w:t xml:space="preserve">, “Network-Based Heterogeneous Particle Swarm Optimization and Its Application in UAV Communication Coverage,” </w:t>
      </w:r>
      <w:r w:rsidRPr="006377AE">
        <w:rPr>
          <w:i/>
          <w:iCs/>
        </w:rPr>
        <w:t>IEEE Transactions on Emerging Topics in Computational Intelligence</w:t>
      </w:r>
      <w:r w:rsidRPr="006377AE">
        <w:t xml:space="preserve">, vol. 4, no. 3, pp. 312–323, Jun. 2020, </w:t>
      </w:r>
      <w:proofErr w:type="spellStart"/>
      <w:r w:rsidRPr="006377AE">
        <w:t>doi</w:t>
      </w:r>
      <w:proofErr w:type="spellEnd"/>
      <w:r w:rsidRPr="006377AE">
        <w:t>: 10.1109/TETCI.2019.2899604.</w:t>
      </w:r>
    </w:p>
    <w:p w14:paraId="22A0CEFE" w14:textId="77777777" w:rsidR="006377AE" w:rsidRPr="006377AE" w:rsidRDefault="006377AE" w:rsidP="006377AE">
      <w:pPr>
        <w:pStyle w:val="Bibliography"/>
      </w:pPr>
      <w:r w:rsidRPr="006377AE">
        <w:t>[23]</w:t>
      </w:r>
      <w:r w:rsidRPr="006377AE">
        <w:tab/>
        <w:t xml:space="preserve">A. </w:t>
      </w:r>
      <w:proofErr w:type="spellStart"/>
      <w:r w:rsidRPr="006377AE">
        <w:t>Liekna</w:t>
      </w:r>
      <w:proofErr w:type="spellEnd"/>
      <w:r w:rsidRPr="006377AE">
        <w:t xml:space="preserve"> and J. </w:t>
      </w:r>
      <w:proofErr w:type="spellStart"/>
      <w:r w:rsidRPr="006377AE">
        <w:t>Grundspenkis</w:t>
      </w:r>
      <w:proofErr w:type="spellEnd"/>
      <w:r w:rsidRPr="006377AE">
        <w:t xml:space="preserve">, “TOWARDS PRACTICAL APPLICATION OF SWARM ROBOTICS: OVERVIEW OF SWARM TASKS,” </w:t>
      </w:r>
      <w:r w:rsidRPr="006377AE">
        <w:rPr>
          <w:i/>
          <w:iCs/>
        </w:rPr>
        <w:t>ENGINEERING FOR RURAL DEVELOPMENT</w:t>
      </w:r>
      <w:r w:rsidRPr="006377AE">
        <w:t>.</w:t>
      </w:r>
    </w:p>
    <w:p w14:paraId="0E31BE51" w14:textId="77777777" w:rsidR="006377AE" w:rsidRPr="006377AE" w:rsidRDefault="006377AE" w:rsidP="006377AE">
      <w:pPr>
        <w:pStyle w:val="Bibliography"/>
      </w:pPr>
      <w:r w:rsidRPr="006377AE">
        <w:t>[24]</w:t>
      </w:r>
      <w:r w:rsidRPr="006377AE">
        <w:tab/>
        <w:t xml:space="preserve">M. Schranz, M. </w:t>
      </w:r>
      <w:proofErr w:type="spellStart"/>
      <w:r w:rsidRPr="006377AE">
        <w:t>Umlauft</w:t>
      </w:r>
      <w:proofErr w:type="spellEnd"/>
      <w:r w:rsidRPr="006377AE">
        <w:t xml:space="preserve">, M. Sende, and W. </w:t>
      </w:r>
      <w:proofErr w:type="spellStart"/>
      <w:r w:rsidRPr="006377AE">
        <w:t>Elmenreich</w:t>
      </w:r>
      <w:proofErr w:type="spellEnd"/>
      <w:r w:rsidRPr="006377AE">
        <w:t xml:space="preserve">, “Swarm Robotic Behaviors and Current Applications,” </w:t>
      </w:r>
      <w:r w:rsidRPr="006377AE">
        <w:rPr>
          <w:i/>
          <w:iCs/>
        </w:rPr>
        <w:t>Front. Robot. AI</w:t>
      </w:r>
      <w:r w:rsidRPr="006377AE">
        <w:t xml:space="preserve">, vol. 7, Apr. 2020, </w:t>
      </w:r>
      <w:proofErr w:type="spellStart"/>
      <w:r w:rsidRPr="006377AE">
        <w:t>doi</w:t>
      </w:r>
      <w:proofErr w:type="spellEnd"/>
      <w:r w:rsidRPr="006377AE">
        <w:t>: 10.3389/frobt.2020.00036.</w:t>
      </w:r>
    </w:p>
    <w:p w14:paraId="255EED50" w14:textId="77777777" w:rsidR="006377AE" w:rsidRPr="006377AE" w:rsidRDefault="006377AE" w:rsidP="006377AE">
      <w:pPr>
        <w:pStyle w:val="Bibliography"/>
      </w:pPr>
      <w:r w:rsidRPr="006377AE">
        <w:t>[25]</w:t>
      </w:r>
      <w:r w:rsidRPr="006377AE">
        <w:tab/>
        <w:t xml:space="preserve">E. Şahin, “Swarm Robotics: From Sources of Inspiration to Domains of Application,” in </w:t>
      </w:r>
      <w:r w:rsidRPr="006377AE">
        <w:rPr>
          <w:i/>
          <w:iCs/>
        </w:rPr>
        <w:t>Swarm Robotics</w:t>
      </w:r>
      <w:r w:rsidRPr="006377AE">
        <w:t xml:space="preserve">, E. Şahin and W. M. Spears, Eds., Berlin, Heidelberg: Springer, 2005, pp. 10–20. </w:t>
      </w:r>
      <w:proofErr w:type="spellStart"/>
      <w:r w:rsidRPr="006377AE">
        <w:t>doi</w:t>
      </w:r>
      <w:proofErr w:type="spellEnd"/>
      <w:r w:rsidRPr="006377AE">
        <w:t>: 10.1007/978-3-540-30552-1_</w:t>
      </w:r>
      <w:proofErr w:type="gramStart"/>
      <w:r w:rsidRPr="006377AE">
        <w:t>2</w:t>
      </w:r>
      <w:proofErr w:type="gramEnd"/>
      <w:r w:rsidRPr="006377AE">
        <w:t>.</w:t>
      </w:r>
    </w:p>
    <w:p w14:paraId="45C2DF44" w14:textId="77777777" w:rsidR="006377AE" w:rsidRPr="006377AE" w:rsidRDefault="006377AE" w:rsidP="006377AE">
      <w:pPr>
        <w:pStyle w:val="Bibliography"/>
      </w:pPr>
      <w:r w:rsidRPr="006377AE">
        <w:t>[26]</w:t>
      </w:r>
      <w:r w:rsidRPr="006377AE">
        <w:tab/>
        <w:t xml:space="preserve">R. Sawant, C. Singh, A. Shaikh, A. Aggarwal, P. Shahane, and H. R, “Mine Detection using a Swarm of Robots,” in </w:t>
      </w:r>
      <w:r w:rsidRPr="006377AE">
        <w:rPr>
          <w:i/>
          <w:iCs/>
        </w:rPr>
        <w:t>2022 International Conference on Advances in Computing, Communication and Applied Informatics (ACCAI)</w:t>
      </w:r>
      <w:r w:rsidRPr="006377AE">
        <w:t xml:space="preserve">, Chennai, India: IEEE, Jan. 2022, pp. 1–9. </w:t>
      </w:r>
      <w:proofErr w:type="spellStart"/>
      <w:r w:rsidRPr="006377AE">
        <w:t>doi</w:t>
      </w:r>
      <w:proofErr w:type="spellEnd"/>
      <w:r w:rsidRPr="006377AE">
        <w:t>: 10.1109/ACCAI53970.2022.9752481.</w:t>
      </w:r>
    </w:p>
    <w:p w14:paraId="5FFC1F4C" w14:textId="77777777" w:rsidR="006377AE" w:rsidRPr="006377AE" w:rsidRDefault="006377AE" w:rsidP="006377AE">
      <w:pPr>
        <w:pStyle w:val="Bibliography"/>
      </w:pPr>
      <w:r w:rsidRPr="006377AE">
        <w:t>[27]</w:t>
      </w:r>
      <w:r w:rsidRPr="006377AE">
        <w:tab/>
        <w:t xml:space="preserve">M. Dorigo, G. </w:t>
      </w:r>
      <w:proofErr w:type="spellStart"/>
      <w:r w:rsidRPr="006377AE">
        <w:t>Theraulaz</w:t>
      </w:r>
      <w:proofErr w:type="spellEnd"/>
      <w:r w:rsidRPr="006377AE">
        <w:t xml:space="preserve">, and V. </w:t>
      </w:r>
      <w:proofErr w:type="spellStart"/>
      <w:r w:rsidRPr="006377AE">
        <w:t>Trianni</w:t>
      </w:r>
      <w:proofErr w:type="spellEnd"/>
      <w:r w:rsidRPr="006377AE">
        <w:t xml:space="preserve">, “Reflections on the future of swarm robotics,” </w:t>
      </w:r>
      <w:r w:rsidRPr="006377AE">
        <w:rPr>
          <w:i/>
          <w:iCs/>
        </w:rPr>
        <w:t>Science Robotics</w:t>
      </w:r>
      <w:r w:rsidRPr="006377AE">
        <w:t xml:space="preserve">, vol. 5, no. 49, p. eabe4385, Dec. 2020, </w:t>
      </w:r>
      <w:proofErr w:type="spellStart"/>
      <w:r w:rsidRPr="006377AE">
        <w:t>doi</w:t>
      </w:r>
      <w:proofErr w:type="spellEnd"/>
      <w:r w:rsidRPr="006377AE">
        <w:t>: 10.1126/</w:t>
      </w:r>
      <w:proofErr w:type="gramStart"/>
      <w:r w:rsidRPr="006377AE">
        <w:t>scirobotics.abe</w:t>
      </w:r>
      <w:proofErr w:type="gramEnd"/>
      <w:r w:rsidRPr="006377AE">
        <w:t>4385.</w:t>
      </w:r>
    </w:p>
    <w:p w14:paraId="6649A084" w14:textId="77777777" w:rsidR="006377AE" w:rsidRPr="006377AE" w:rsidRDefault="006377AE" w:rsidP="006377AE">
      <w:pPr>
        <w:pStyle w:val="Bibliography"/>
      </w:pPr>
      <w:r w:rsidRPr="006377AE">
        <w:t>[28]</w:t>
      </w:r>
      <w:r w:rsidRPr="006377AE">
        <w:tab/>
        <w:t xml:space="preserve">M. Dorigo </w:t>
      </w:r>
      <w:r w:rsidRPr="006377AE">
        <w:rPr>
          <w:i/>
          <w:iCs/>
        </w:rPr>
        <w:t>et al.</w:t>
      </w:r>
      <w:r w:rsidRPr="006377AE">
        <w:t>, “</w:t>
      </w:r>
      <w:proofErr w:type="spellStart"/>
      <w:r w:rsidRPr="006377AE">
        <w:t>Swarmanoid</w:t>
      </w:r>
      <w:proofErr w:type="spellEnd"/>
      <w:r w:rsidRPr="006377AE">
        <w:t xml:space="preserve">: A Novel Concept for the Study of Heterogeneous Robotic Swarms,” </w:t>
      </w:r>
      <w:r w:rsidRPr="006377AE">
        <w:rPr>
          <w:i/>
          <w:iCs/>
        </w:rPr>
        <w:t>IEEE Robotics &amp; Automation Magazine</w:t>
      </w:r>
      <w:r w:rsidRPr="006377AE">
        <w:t xml:space="preserve">, vol. 20, no. 4, pp. 60–71, Dec. 2013, </w:t>
      </w:r>
      <w:proofErr w:type="spellStart"/>
      <w:r w:rsidRPr="006377AE">
        <w:t>doi</w:t>
      </w:r>
      <w:proofErr w:type="spellEnd"/>
      <w:r w:rsidRPr="006377AE">
        <w:t>: 10.1109/MRA.2013.2252996.</w:t>
      </w:r>
    </w:p>
    <w:p w14:paraId="319FD619" w14:textId="77777777" w:rsidR="006377AE" w:rsidRPr="006377AE" w:rsidRDefault="006377AE" w:rsidP="006377AE">
      <w:pPr>
        <w:pStyle w:val="Bibliography"/>
      </w:pPr>
      <w:r w:rsidRPr="006377AE">
        <w:t>[29]</w:t>
      </w:r>
      <w:r w:rsidRPr="006377AE">
        <w:tab/>
        <w:t xml:space="preserve">A. Prorok, M. A. Hsieh, and V. Kumar, “The Impact of Diversity on Optimal Control Policies for Heterogeneous Robot Swarms,” </w:t>
      </w:r>
      <w:r w:rsidRPr="006377AE">
        <w:rPr>
          <w:i/>
          <w:iCs/>
        </w:rPr>
        <w:t>IEEE Transactions on Robotics</w:t>
      </w:r>
      <w:r w:rsidRPr="006377AE">
        <w:t xml:space="preserve">, vol. 33, no. 2, pp. 346–358, Apr. 2017, </w:t>
      </w:r>
      <w:proofErr w:type="spellStart"/>
      <w:r w:rsidRPr="006377AE">
        <w:t>doi</w:t>
      </w:r>
      <w:proofErr w:type="spellEnd"/>
      <w:r w:rsidRPr="006377AE">
        <w:t>: 10.1109/TRO.2016.2631593.</w:t>
      </w:r>
    </w:p>
    <w:p w14:paraId="5BE5575F" w14:textId="77777777" w:rsidR="006377AE" w:rsidRPr="006377AE" w:rsidRDefault="006377AE" w:rsidP="006377AE">
      <w:pPr>
        <w:pStyle w:val="Bibliography"/>
      </w:pPr>
      <w:r w:rsidRPr="006377AE">
        <w:t>[30]</w:t>
      </w:r>
      <w:r w:rsidRPr="006377AE">
        <w:tab/>
        <w:t xml:space="preserve">F.-J. Mañas-Álvarez, M. </w:t>
      </w:r>
      <w:proofErr w:type="spellStart"/>
      <w:r w:rsidRPr="006377AE">
        <w:t>Guinaldo</w:t>
      </w:r>
      <w:proofErr w:type="spellEnd"/>
      <w:r w:rsidRPr="006377AE">
        <w:t xml:space="preserve">, R. </w:t>
      </w:r>
      <w:proofErr w:type="spellStart"/>
      <w:r w:rsidRPr="006377AE">
        <w:t>Dormido</w:t>
      </w:r>
      <w:proofErr w:type="spellEnd"/>
      <w:r w:rsidRPr="006377AE">
        <w:t xml:space="preserve">, R. Socas, and S. </w:t>
      </w:r>
      <w:proofErr w:type="spellStart"/>
      <w:r w:rsidRPr="006377AE">
        <w:t>Dormido</w:t>
      </w:r>
      <w:proofErr w:type="spellEnd"/>
      <w:r w:rsidRPr="006377AE">
        <w:t xml:space="preserve">, “Formation by Consensus in Heterogeneous Robotic Swarms with Twins-in-the-Loop,” in </w:t>
      </w:r>
      <w:r w:rsidRPr="006377AE">
        <w:rPr>
          <w:i/>
          <w:iCs/>
        </w:rPr>
        <w:t>ROBOT2022: Fifth Iberian Robotics Conference</w:t>
      </w:r>
      <w:r w:rsidRPr="006377AE">
        <w:t xml:space="preserve">, D. </w:t>
      </w:r>
      <w:proofErr w:type="spellStart"/>
      <w:r w:rsidRPr="006377AE">
        <w:t>Tardioli</w:t>
      </w:r>
      <w:proofErr w:type="spellEnd"/>
      <w:r w:rsidRPr="006377AE">
        <w:t xml:space="preserve">, V. </w:t>
      </w:r>
      <w:proofErr w:type="spellStart"/>
      <w:r w:rsidRPr="006377AE">
        <w:t>Matellán</w:t>
      </w:r>
      <w:proofErr w:type="spellEnd"/>
      <w:r w:rsidRPr="006377AE">
        <w:t xml:space="preserve">, G. Heredia, M. F. Silva, and L. Marques, Eds., Cham: Springer International Publishing, </w:t>
      </w:r>
      <w:r w:rsidRPr="006377AE">
        <w:t xml:space="preserve">2023, pp. 435–447. </w:t>
      </w:r>
      <w:proofErr w:type="spellStart"/>
      <w:r w:rsidRPr="006377AE">
        <w:t>doi</w:t>
      </w:r>
      <w:proofErr w:type="spellEnd"/>
      <w:r w:rsidRPr="006377AE">
        <w:t>: 10.1007/978-3-031-21065-5_</w:t>
      </w:r>
      <w:proofErr w:type="gramStart"/>
      <w:r w:rsidRPr="006377AE">
        <w:t>36</w:t>
      </w:r>
      <w:proofErr w:type="gramEnd"/>
      <w:r w:rsidRPr="006377AE">
        <w:t>.</w:t>
      </w:r>
    </w:p>
    <w:p w14:paraId="0855ACA2" w14:textId="77777777" w:rsidR="006377AE" w:rsidRPr="006377AE" w:rsidRDefault="006377AE" w:rsidP="006377AE">
      <w:pPr>
        <w:pStyle w:val="Bibliography"/>
      </w:pPr>
      <w:r w:rsidRPr="006377AE">
        <w:t>[31]</w:t>
      </w:r>
      <w:r w:rsidRPr="006377AE">
        <w:tab/>
        <w:t xml:space="preserve">M. Nakamura, “Dynamic patterns formed by heterogeneous </w:t>
      </w:r>
      <w:proofErr w:type="spellStart"/>
      <w:r w:rsidRPr="006377AE">
        <w:t>boid</w:t>
      </w:r>
      <w:proofErr w:type="spellEnd"/>
      <w:r w:rsidRPr="006377AE">
        <w:t xml:space="preserve"> model composed of agent groups moving reversely,” </w:t>
      </w:r>
      <w:proofErr w:type="spellStart"/>
      <w:r w:rsidRPr="006377AE">
        <w:rPr>
          <w:i/>
          <w:iCs/>
        </w:rPr>
        <w:t>Artif</w:t>
      </w:r>
      <w:proofErr w:type="spellEnd"/>
      <w:r w:rsidRPr="006377AE">
        <w:rPr>
          <w:i/>
          <w:iCs/>
        </w:rPr>
        <w:t xml:space="preserve"> Life Robotics</w:t>
      </w:r>
      <w:r w:rsidRPr="006377AE">
        <w:t xml:space="preserve">, vol. 27, no. 2, pp. 373–383, May 2022, </w:t>
      </w:r>
      <w:proofErr w:type="spellStart"/>
      <w:r w:rsidRPr="006377AE">
        <w:t>doi</w:t>
      </w:r>
      <w:proofErr w:type="spellEnd"/>
      <w:r w:rsidRPr="006377AE">
        <w:t>: 10.1007/s10015-022-00743-0.</w:t>
      </w:r>
    </w:p>
    <w:p w14:paraId="59CC8383" w14:textId="77777777" w:rsidR="006377AE" w:rsidRPr="006377AE" w:rsidRDefault="006377AE" w:rsidP="006377AE">
      <w:pPr>
        <w:pStyle w:val="Bibliography"/>
      </w:pPr>
      <w:r w:rsidRPr="006377AE">
        <w:t>[32]</w:t>
      </w:r>
      <w:r w:rsidRPr="006377AE">
        <w:tab/>
        <w:t xml:space="preserve">H. Van Dyke </w:t>
      </w:r>
      <w:proofErr w:type="spellStart"/>
      <w:r w:rsidRPr="006377AE">
        <w:t>Parunak</w:t>
      </w:r>
      <w:proofErr w:type="spellEnd"/>
      <w:r w:rsidRPr="006377AE">
        <w:t xml:space="preserve"> and S. A. Brueckner, “Engineering Swarming Systems,” in </w:t>
      </w:r>
      <w:r w:rsidRPr="006377AE">
        <w:rPr>
          <w:i/>
          <w:iCs/>
        </w:rPr>
        <w:t>Methodologies and Software Engineering for Agent Systems: The Agent-Oriented Software Engineering Handbook</w:t>
      </w:r>
      <w:r w:rsidRPr="006377AE">
        <w:t xml:space="preserve">, F. </w:t>
      </w:r>
      <w:proofErr w:type="spellStart"/>
      <w:r w:rsidRPr="006377AE">
        <w:t>Bergenti</w:t>
      </w:r>
      <w:proofErr w:type="spellEnd"/>
      <w:r w:rsidRPr="006377AE">
        <w:t xml:space="preserve">, M.-P. </w:t>
      </w:r>
      <w:proofErr w:type="spellStart"/>
      <w:r w:rsidRPr="006377AE">
        <w:t>Gleizes</w:t>
      </w:r>
      <w:proofErr w:type="spellEnd"/>
      <w:r w:rsidRPr="006377AE">
        <w:t xml:space="preserve">, and F. </w:t>
      </w:r>
      <w:proofErr w:type="spellStart"/>
      <w:r w:rsidRPr="006377AE">
        <w:t>Zambonelli</w:t>
      </w:r>
      <w:proofErr w:type="spellEnd"/>
      <w:r w:rsidRPr="006377AE">
        <w:t xml:space="preserve">, Eds., Boston, MA: Springer US, 2004, pp. 341–376. </w:t>
      </w:r>
      <w:proofErr w:type="spellStart"/>
      <w:r w:rsidRPr="006377AE">
        <w:t>doi</w:t>
      </w:r>
      <w:proofErr w:type="spellEnd"/>
      <w:r w:rsidRPr="006377AE">
        <w:t>: 10.1007/1-4020-8058-1_</w:t>
      </w:r>
      <w:proofErr w:type="gramStart"/>
      <w:r w:rsidRPr="006377AE">
        <w:t>21</w:t>
      </w:r>
      <w:proofErr w:type="gramEnd"/>
      <w:r w:rsidRPr="006377AE">
        <w:t>.</w:t>
      </w:r>
    </w:p>
    <w:p w14:paraId="15DE2F6E" w14:textId="77777777" w:rsidR="006377AE" w:rsidRPr="006377AE" w:rsidRDefault="006377AE" w:rsidP="006377AE">
      <w:pPr>
        <w:pStyle w:val="Bibliography"/>
      </w:pPr>
      <w:r w:rsidRPr="006377AE">
        <w:t>[33]</w:t>
      </w:r>
      <w:r w:rsidRPr="006377AE">
        <w:tab/>
        <w:t xml:space="preserve">M. Dorigo, G. </w:t>
      </w:r>
      <w:proofErr w:type="spellStart"/>
      <w:r w:rsidRPr="006377AE">
        <w:t>Theraulaz</w:t>
      </w:r>
      <w:proofErr w:type="spellEnd"/>
      <w:r w:rsidRPr="006377AE">
        <w:t xml:space="preserve">, and V. </w:t>
      </w:r>
      <w:proofErr w:type="spellStart"/>
      <w:r w:rsidRPr="006377AE">
        <w:t>Trianni</w:t>
      </w:r>
      <w:proofErr w:type="spellEnd"/>
      <w:r w:rsidRPr="006377AE">
        <w:t xml:space="preserve">, “Swarm Robotics: Past, Present, and Future [Point of View],” </w:t>
      </w:r>
      <w:r w:rsidRPr="006377AE">
        <w:rPr>
          <w:i/>
          <w:iCs/>
        </w:rPr>
        <w:t>Proceedings of the IEEE</w:t>
      </w:r>
      <w:r w:rsidRPr="006377AE">
        <w:t xml:space="preserve">, vol. 109, no. 7, pp. 1152–1165, Jul. 2021, </w:t>
      </w:r>
      <w:proofErr w:type="spellStart"/>
      <w:r w:rsidRPr="006377AE">
        <w:t>doi</w:t>
      </w:r>
      <w:proofErr w:type="spellEnd"/>
      <w:r w:rsidRPr="006377AE">
        <w:t>: 10.1109/JPROC.2021.3072740.</w:t>
      </w:r>
    </w:p>
    <w:p w14:paraId="07CE4596" w14:textId="77777777" w:rsidR="006377AE" w:rsidRPr="006377AE" w:rsidRDefault="006377AE" w:rsidP="006377AE">
      <w:pPr>
        <w:pStyle w:val="Bibliography"/>
      </w:pPr>
      <w:r w:rsidRPr="006377AE">
        <w:t>[34]</w:t>
      </w:r>
      <w:r w:rsidRPr="006377AE">
        <w:tab/>
        <w:t xml:space="preserve">C. Pinciroli, R. O’Grady, A. L. Christensen, and M. Dorigo, “Coordinating Heterogeneous Swarms through Minimal Communication among Homogeneous Sub-swarms,” in </w:t>
      </w:r>
      <w:r w:rsidRPr="006377AE">
        <w:rPr>
          <w:i/>
          <w:iCs/>
        </w:rPr>
        <w:t>Swarm Intelligence</w:t>
      </w:r>
      <w:r w:rsidRPr="006377AE">
        <w:t xml:space="preserve">, M. Dorigo, M. </w:t>
      </w:r>
      <w:proofErr w:type="spellStart"/>
      <w:r w:rsidRPr="006377AE">
        <w:t>Birattari</w:t>
      </w:r>
      <w:proofErr w:type="spellEnd"/>
      <w:r w:rsidRPr="006377AE">
        <w:t xml:space="preserve">, G. A. Di Caro, R. </w:t>
      </w:r>
      <w:proofErr w:type="spellStart"/>
      <w:r w:rsidRPr="006377AE">
        <w:t>Doursat</w:t>
      </w:r>
      <w:proofErr w:type="spellEnd"/>
      <w:r w:rsidRPr="006377AE">
        <w:t xml:space="preserve">, A. P. Engelbrecht, D. </w:t>
      </w:r>
      <w:proofErr w:type="spellStart"/>
      <w:r w:rsidRPr="006377AE">
        <w:t>Floreano</w:t>
      </w:r>
      <w:proofErr w:type="spellEnd"/>
      <w:r w:rsidRPr="006377AE">
        <w:t xml:space="preserve">, L. M. Gambardella, R. </w:t>
      </w:r>
      <w:proofErr w:type="spellStart"/>
      <w:r w:rsidRPr="006377AE">
        <w:t>Groß</w:t>
      </w:r>
      <w:proofErr w:type="spellEnd"/>
      <w:r w:rsidRPr="006377AE">
        <w:t xml:space="preserve">, E. Şahin, H. Sayama, and T. </w:t>
      </w:r>
      <w:proofErr w:type="spellStart"/>
      <w:r w:rsidRPr="006377AE">
        <w:t>Stützle</w:t>
      </w:r>
      <w:proofErr w:type="spellEnd"/>
      <w:r w:rsidRPr="006377AE">
        <w:t xml:space="preserve">, Eds., Berlin, Heidelberg: Springer, 2010, pp. 558–559. </w:t>
      </w:r>
      <w:proofErr w:type="spellStart"/>
      <w:r w:rsidRPr="006377AE">
        <w:t>doi</w:t>
      </w:r>
      <w:proofErr w:type="spellEnd"/>
      <w:r w:rsidRPr="006377AE">
        <w:t>: 10.1007/978-3-642-15461-4_</w:t>
      </w:r>
      <w:proofErr w:type="gramStart"/>
      <w:r w:rsidRPr="006377AE">
        <w:t>59</w:t>
      </w:r>
      <w:proofErr w:type="gramEnd"/>
      <w:r w:rsidRPr="006377AE">
        <w:t>.</w:t>
      </w:r>
    </w:p>
    <w:p w14:paraId="0F504EEE" w14:textId="77777777" w:rsidR="006377AE" w:rsidRPr="006377AE" w:rsidRDefault="006377AE" w:rsidP="006377AE">
      <w:pPr>
        <w:pStyle w:val="Bibliography"/>
      </w:pPr>
      <w:r w:rsidRPr="006377AE">
        <w:t>[35]</w:t>
      </w:r>
      <w:r w:rsidRPr="006377AE">
        <w:tab/>
        <w:t>“Sphero BOLT.” Accessed: May 12, 2024. [Online]. Available: https://support.sphero.com/en-US/articles/bolt-72242</w:t>
      </w:r>
    </w:p>
    <w:p w14:paraId="16F0C639" w14:textId="77777777" w:rsidR="006377AE" w:rsidRPr="006377AE" w:rsidRDefault="006377AE" w:rsidP="006377AE">
      <w:pPr>
        <w:pStyle w:val="Bibliography"/>
      </w:pPr>
      <w:r w:rsidRPr="006377AE">
        <w:t>[36]</w:t>
      </w:r>
      <w:r w:rsidRPr="006377AE">
        <w:tab/>
        <w:t>“Sphero Edu API — SpheroV2 0.12 documentation.” Accessed: May 12, 2024. [Online]. Available: https://spherov2.readthedocs.io/en/latest/sphero_edu.html</w:t>
      </w:r>
    </w:p>
    <w:p w14:paraId="2DF1304E" w14:textId="77777777" w:rsidR="006377AE" w:rsidRPr="006377AE" w:rsidRDefault="006377AE" w:rsidP="006377AE">
      <w:pPr>
        <w:pStyle w:val="Bibliography"/>
      </w:pPr>
      <w:r w:rsidRPr="006377AE">
        <w:t>[37]</w:t>
      </w:r>
      <w:r w:rsidRPr="006377AE">
        <w:tab/>
        <w:t>“Sphero Public SDK - Documentation.” Accessed: May 12, 2024. [Online]. Available: https://sdk.sphero.com/documentation</w:t>
      </w:r>
    </w:p>
    <w:p w14:paraId="18D6F1A3" w14:textId="77777777" w:rsidR="006377AE" w:rsidRPr="006377AE" w:rsidRDefault="006377AE" w:rsidP="006377AE">
      <w:pPr>
        <w:pStyle w:val="Bibliography"/>
      </w:pPr>
      <w:r w:rsidRPr="006377AE">
        <w:t>[38]</w:t>
      </w:r>
      <w:r w:rsidRPr="006377AE">
        <w:tab/>
        <w:t>“Vicon Help.” Accessed: May 13, 2024. [Online]. Available: https://help.vicon.com/</w:t>
      </w:r>
    </w:p>
    <w:p w14:paraId="0900B0C4" w14:textId="77777777" w:rsidR="006377AE" w:rsidRPr="006377AE" w:rsidRDefault="006377AE" w:rsidP="006377AE">
      <w:pPr>
        <w:pStyle w:val="Bibliography"/>
      </w:pPr>
      <w:r w:rsidRPr="006377AE">
        <w:t>[39]</w:t>
      </w:r>
      <w:r w:rsidRPr="006377AE">
        <w:tab/>
        <w:t>“Raspberry Pi Documentation.” Accessed: May 13, 2024. [Online]. Available: https://www.raspberrypi.com/documentation/</w:t>
      </w:r>
    </w:p>
    <w:p w14:paraId="7A8A0BAB" w14:textId="77777777" w:rsidR="006377AE" w:rsidRPr="006377AE" w:rsidRDefault="006377AE" w:rsidP="006377AE">
      <w:pPr>
        <w:pStyle w:val="Bibliography"/>
      </w:pPr>
      <w:r w:rsidRPr="006377AE">
        <w:t>[40]</w:t>
      </w:r>
      <w:r w:rsidRPr="006377AE">
        <w:tab/>
        <w:t>“bleak — bleak 0.22.1 documentation.” Accessed: May 13, 2024. [Online]. Available: https://bleak.readthedocs.io/en/latest/</w:t>
      </w:r>
    </w:p>
    <w:p w14:paraId="70B7FA31" w14:textId="762C9112" w:rsidR="00FA23F6" w:rsidRPr="00EA39D2" w:rsidRDefault="00372E51" w:rsidP="00452282">
      <w:pPr>
        <w:ind w:firstLine="0"/>
      </w:pPr>
      <w:r>
        <w:fldChar w:fldCharType="end"/>
      </w:r>
    </w:p>
    <w:sectPr w:rsidR="00FA23F6" w:rsidRPr="00EA39D2" w:rsidSect="0003527A">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Shadi Abpeikar" w:date="2024-05-13T11:07:00Z" w:initials="SA">
    <w:p w14:paraId="275308D0" w14:textId="5ADACBB9" w:rsidR="00850522" w:rsidRDefault="00850522" w:rsidP="00850522">
      <w:pPr>
        <w:pStyle w:val="CommentText"/>
        <w:ind w:firstLine="0"/>
        <w:jc w:val="left"/>
      </w:pPr>
      <w:r>
        <w:rPr>
          <w:rStyle w:val="CommentReference"/>
        </w:rPr>
        <w:annotationRef/>
      </w:r>
      <w:r>
        <w:t xml:space="preserve">Add this section before starting to discuss the heterogeneous robots. </w:t>
      </w:r>
    </w:p>
  </w:comment>
  <w:comment w:id="14" w:author="Shadi Abpeikar" w:date="2024-05-13T11:08:00Z" w:initials="SA">
    <w:p w14:paraId="2F7D424A" w14:textId="77777777" w:rsidR="00170728" w:rsidRDefault="00170728" w:rsidP="00170728">
      <w:pPr>
        <w:pStyle w:val="CommentText"/>
        <w:ind w:firstLine="0"/>
        <w:jc w:val="left"/>
      </w:pPr>
      <w:r>
        <w:rPr>
          <w:rStyle w:val="CommentReference"/>
        </w:rPr>
        <w:annotationRef/>
      </w:r>
      <w:r>
        <w:t xml:space="preserve">Make this more detailed and add related references. Discussions on papers that use heterogeneous robots will help you in better articulating this. </w:t>
      </w:r>
    </w:p>
  </w:comment>
  <w:comment w:id="24" w:author="Shadi Abpeikar" w:date="2024-05-13T11:11:00Z" w:initials="SA">
    <w:p w14:paraId="2F09F01F" w14:textId="77777777" w:rsidR="001153DB" w:rsidRDefault="001153DB" w:rsidP="001153DB">
      <w:pPr>
        <w:pStyle w:val="CommentText"/>
        <w:ind w:firstLine="0"/>
        <w:jc w:val="left"/>
      </w:pPr>
      <w:r>
        <w:rPr>
          <w:rStyle w:val="CommentReference"/>
        </w:rPr>
        <w:annotationRef/>
      </w:r>
      <w:r>
        <w:t xml:space="preserve">You do not need to mention about DRL. Instead talk about some emergent behaviours in simulation or homogeneous swarm of robots. The challenges, and the importance. </w:t>
      </w:r>
    </w:p>
  </w:comment>
  <w:comment w:id="32" w:author="Shadi Abpeikar" w:date="2024-05-13T11:14:00Z" w:initials="SA">
    <w:p w14:paraId="288AA30E" w14:textId="77777777" w:rsidR="00AE195D" w:rsidRDefault="00AE195D" w:rsidP="00AE195D">
      <w:pPr>
        <w:pStyle w:val="CommentText"/>
        <w:ind w:firstLine="0"/>
        <w:jc w:val="left"/>
      </w:pPr>
      <w:r>
        <w:rPr>
          <w:rStyle w:val="CommentReference"/>
        </w:rPr>
        <w:annotationRef/>
      </w:r>
      <w:r>
        <w:t>Make sure you do not repeat the discussions of Section II.A in this section.</w:t>
      </w:r>
    </w:p>
  </w:comment>
  <w:comment w:id="33" w:author="Nicholas Liu" w:date="2024-05-14T01:56:00Z" w:initials="NL">
    <w:p w14:paraId="3B234E87" w14:textId="77777777" w:rsidR="006377AE" w:rsidRDefault="006377AE" w:rsidP="006377AE">
      <w:pPr>
        <w:pStyle w:val="CommentText"/>
        <w:ind w:firstLine="0"/>
        <w:jc w:val="left"/>
      </w:pPr>
      <w:r>
        <w:rPr>
          <w:rStyle w:val="CommentReference"/>
        </w:rPr>
        <w:annotationRef/>
      </w:r>
      <w:r>
        <w:t>How does emergent collective behaviours differ from formation control techniques?</w:t>
      </w:r>
    </w:p>
  </w:comment>
  <w:comment w:id="44" w:author="Shadi Abpeikar" w:date="2024-05-13T11:50:00Z" w:initials="SA">
    <w:p w14:paraId="5A362C2C" w14:textId="77777777" w:rsidR="00C31828" w:rsidRDefault="00C31828" w:rsidP="00C31828">
      <w:pPr>
        <w:pStyle w:val="CommentText"/>
        <w:ind w:firstLine="0"/>
        <w:jc w:val="left"/>
      </w:pPr>
      <w:r>
        <w:rPr>
          <w:rStyle w:val="CommentReference"/>
        </w:rPr>
        <w:annotationRef/>
      </w:r>
      <w:r>
        <w:t>These are the challenges that might be embedded with any heterogenous system of robots, so this is good that you mention them, but please mention them as general challenges evolved with this topic and solving them will be part of your contribution.</w:t>
      </w:r>
    </w:p>
  </w:comment>
  <w:comment w:id="51" w:author="Shadi Abpeikar" w:date="2024-05-13T11:57:00Z" w:initials="SA">
    <w:p w14:paraId="14205C6C" w14:textId="77777777" w:rsidR="001B67D5" w:rsidRDefault="001B67D5" w:rsidP="001B67D5">
      <w:pPr>
        <w:pStyle w:val="CommentText"/>
        <w:ind w:firstLine="0"/>
        <w:jc w:val="left"/>
      </w:pPr>
      <w:r>
        <w:rPr>
          <w:rStyle w:val="CommentReference"/>
        </w:rPr>
        <w:annotationRef/>
      </w:r>
      <w:r>
        <w:t>Reproduce the figures or mentions they are exactly reused from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5308D0" w15:done="0"/>
  <w15:commentEx w15:paraId="2F7D424A" w15:done="0"/>
  <w15:commentEx w15:paraId="2F09F01F" w15:done="0"/>
  <w15:commentEx w15:paraId="288AA30E" w15:done="0"/>
  <w15:commentEx w15:paraId="3B234E87" w15:done="0"/>
  <w15:commentEx w15:paraId="5A362C2C" w15:done="0"/>
  <w15:commentEx w15:paraId="14205C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E6D75A" w16cex:dateUtc="2024-05-13T01:07:00Z"/>
  <w16cex:commentExtensible w16cex:durableId="69C84D26" w16cex:dateUtc="2024-05-13T01:08:00Z"/>
  <w16cex:commentExtensible w16cex:durableId="7FEEABB1" w16cex:dateUtc="2024-05-13T01:11:00Z"/>
  <w16cex:commentExtensible w16cex:durableId="2615BD49" w16cex:dateUtc="2024-05-13T01:14:00Z"/>
  <w16cex:commentExtensible w16cex:durableId="13030954" w16cex:dateUtc="2024-05-13T15:56:00Z"/>
  <w16cex:commentExtensible w16cex:durableId="2CDA434F" w16cex:dateUtc="2024-05-13T01:50:00Z"/>
  <w16cex:commentExtensible w16cex:durableId="37525983" w16cex:dateUtc="2024-05-13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5308D0" w16cid:durableId="6EE6D75A"/>
  <w16cid:commentId w16cid:paraId="2F7D424A" w16cid:durableId="69C84D26"/>
  <w16cid:commentId w16cid:paraId="2F09F01F" w16cid:durableId="7FEEABB1"/>
  <w16cid:commentId w16cid:paraId="288AA30E" w16cid:durableId="2615BD49"/>
  <w16cid:commentId w16cid:paraId="3B234E87" w16cid:durableId="13030954"/>
  <w16cid:commentId w16cid:paraId="5A362C2C" w16cid:durableId="2CDA434F"/>
  <w16cid:commentId w16cid:paraId="14205C6C" w16cid:durableId="375259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2244D" w14:textId="77777777" w:rsidR="00CA08F9" w:rsidRDefault="00CA08F9" w:rsidP="00372E51">
      <w:r>
        <w:separator/>
      </w:r>
    </w:p>
  </w:endnote>
  <w:endnote w:type="continuationSeparator" w:id="0">
    <w:p w14:paraId="2B325966" w14:textId="77777777" w:rsidR="00CA08F9" w:rsidRDefault="00CA08F9"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8CF73" w14:textId="77777777" w:rsidR="00CA08F9" w:rsidRDefault="00CA08F9" w:rsidP="00372E51">
      <w:r>
        <w:separator/>
      </w:r>
    </w:p>
  </w:footnote>
  <w:footnote w:type="continuationSeparator" w:id="0">
    <w:p w14:paraId="524DBBF3" w14:textId="77777777" w:rsidR="00CA08F9" w:rsidRDefault="00CA08F9"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81680B"/>
    <w:multiLevelType w:val="hybridMultilevel"/>
    <w:tmpl w:val="9C084DFA"/>
    <w:lvl w:ilvl="0" w:tplc="96E69C20">
      <w:start w:val="1"/>
      <w:numFmt w:val="decimal"/>
      <w:lvlText w:val="%1)"/>
      <w:lvlJc w:val="left"/>
      <w:pPr>
        <w:ind w:left="100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3"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DF4AC5"/>
    <w:multiLevelType w:val="hybridMultilevel"/>
    <w:tmpl w:val="861A027E"/>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6"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A4224C0"/>
    <w:multiLevelType w:val="hybridMultilevel"/>
    <w:tmpl w:val="1FBA7648"/>
    <w:lvl w:ilvl="0" w:tplc="BD3C3D22">
      <w:start w:val="1"/>
      <w:numFmt w:val="upperRoman"/>
      <w:pStyle w:val="Heading1"/>
      <w:suff w:val="space"/>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10"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876E53"/>
    <w:multiLevelType w:val="hybridMultilevel"/>
    <w:tmpl w:val="84485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502C4E"/>
    <w:multiLevelType w:val="hybridMultilevel"/>
    <w:tmpl w:val="8DE0413C"/>
    <w:lvl w:ilvl="0" w:tplc="0244323A">
      <w:start w:val="1"/>
      <w:numFmt w:val="decimal"/>
      <w:lvlText w:val="%1)"/>
      <w:lvlJc w:val="left"/>
      <w:pPr>
        <w:ind w:left="648" w:hanging="360"/>
      </w:pPr>
      <w:rPr>
        <w:rFonts w:hint="default"/>
        <w:b/>
        <w:bCs/>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abstractNum w:abstractNumId="15" w15:restartNumberingAfterBreak="0">
    <w:nsid w:val="6FDF1560"/>
    <w:multiLevelType w:val="hybridMultilevel"/>
    <w:tmpl w:val="40CAF0FA"/>
    <w:lvl w:ilvl="0" w:tplc="FFCA8484">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4FE0B4EE">
      <w:start w:val="1"/>
      <w:numFmt w:val="decimal"/>
      <w:lvlText w:val="%6)"/>
      <w:lvlJc w:val="left"/>
      <w:pPr>
        <w:tabs>
          <w:tab w:val="num" w:pos="720"/>
        </w:tabs>
        <w:ind w:left="720" w:hanging="432"/>
      </w:pPr>
      <w:rPr>
        <w:rFonts w:hint="default"/>
        <w:b/>
        <w:bCs/>
      </w:r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A931B6"/>
    <w:multiLevelType w:val="hybridMultilevel"/>
    <w:tmpl w:val="AB8CC54A"/>
    <w:lvl w:ilvl="0" w:tplc="96E69C20">
      <w:start w:val="1"/>
      <w:numFmt w:val="decimal"/>
      <w:lvlText w:val="%1)"/>
      <w:lvlJc w:val="left"/>
      <w:pPr>
        <w:ind w:left="648" w:hanging="360"/>
      </w:pPr>
      <w:rPr>
        <w:rFonts w:hint="default"/>
      </w:rPr>
    </w:lvl>
    <w:lvl w:ilvl="1" w:tplc="0C090019" w:tentative="1">
      <w:start w:val="1"/>
      <w:numFmt w:val="lowerLetter"/>
      <w:lvlText w:val="%2."/>
      <w:lvlJc w:val="left"/>
      <w:pPr>
        <w:ind w:left="1368" w:hanging="360"/>
      </w:pPr>
    </w:lvl>
    <w:lvl w:ilvl="2" w:tplc="0C09001B" w:tentative="1">
      <w:start w:val="1"/>
      <w:numFmt w:val="lowerRoman"/>
      <w:lvlText w:val="%3."/>
      <w:lvlJc w:val="right"/>
      <w:pPr>
        <w:ind w:left="2088" w:hanging="180"/>
      </w:pPr>
    </w:lvl>
    <w:lvl w:ilvl="3" w:tplc="0C09000F" w:tentative="1">
      <w:start w:val="1"/>
      <w:numFmt w:val="decimal"/>
      <w:lvlText w:val="%4."/>
      <w:lvlJc w:val="left"/>
      <w:pPr>
        <w:ind w:left="2808" w:hanging="360"/>
      </w:pPr>
    </w:lvl>
    <w:lvl w:ilvl="4" w:tplc="0C090019" w:tentative="1">
      <w:start w:val="1"/>
      <w:numFmt w:val="lowerLetter"/>
      <w:lvlText w:val="%5."/>
      <w:lvlJc w:val="left"/>
      <w:pPr>
        <w:ind w:left="3528" w:hanging="360"/>
      </w:pPr>
    </w:lvl>
    <w:lvl w:ilvl="5" w:tplc="0C09001B" w:tentative="1">
      <w:start w:val="1"/>
      <w:numFmt w:val="lowerRoman"/>
      <w:lvlText w:val="%6."/>
      <w:lvlJc w:val="right"/>
      <w:pPr>
        <w:ind w:left="4248" w:hanging="180"/>
      </w:pPr>
    </w:lvl>
    <w:lvl w:ilvl="6" w:tplc="0C09000F" w:tentative="1">
      <w:start w:val="1"/>
      <w:numFmt w:val="decimal"/>
      <w:lvlText w:val="%7."/>
      <w:lvlJc w:val="left"/>
      <w:pPr>
        <w:ind w:left="4968" w:hanging="360"/>
      </w:pPr>
    </w:lvl>
    <w:lvl w:ilvl="7" w:tplc="0C090019" w:tentative="1">
      <w:start w:val="1"/>
      <w:numFmt w:val="lowerLetter"/>
      <w:lvlText w:val="%8."/>
      <w:lvlJc w:val="left"/>
      <w:pPr>
        <w:ind w:left="5688" w:hanging="360"/>
      </w:pPr>
    </w:lvl>
    <w:lvl w:ilvl="8" w:tplc="0C09001B" w:tentative="1">
      <w:start w:val="1"/>
      <w:numFmt w:val="lowerRoman"/>
      <w:lvlText w:val="%9."/>
      <w:lvlJc w:val="right"/>
      <w:pPr>
        <w:ind w:left="6408" w:hanging="180"/>
      </w:pPr>
    </w:lvl>
  </w:abstractNum>
  <w:num w:numId="1" w16cid:durableId="1155412817">
    <w:abstractNumId w:val="11"/>
  </w:num>
  <w:num w:numId="2" w16cid:durableId="424303617">
    <w:abstractNumId w:val="3"/>
  </w:num>
  <w:num w:numId="3" w16cid:durableId="1812092710">
    <w:abstractNumId w:val="2"/>
  </w:num>
  <w:num w:numId="4" w16cid:durableId="1758482672">
    <w:abstractNumId w:val="9"/>
  </w:num>
  <w:num w:numId="5" w16cid:durableId="2097091460">
    <w:abstractNumId w:val="10"/>
  </w:num>
  <w:num w:numId="6" w16cid:durableId="1955019555">
    <w:abstractNumId w:val="16"/>
  </w:num>
  <w:num w:numId="7" w16cid:durableId="1904631511">
    <w:abstractNumId w:val="4"/>
  </w:num>
  <w:num w:numId="8" w16cid:durableId="462620812">
    <w:abstractNumId w:val="0"/>
  </w:num>
  <w:num w:numId="9" w16cid:durableId="847787919">
    <w:abstractNumId w:val="7"/>
  </w:num>
  <w:num w:numId="10" w16cid:durableId="654184538">
    <w:abstractNumId w:val="6"/>
  </w:num>
  <w:num w:numId="11" w16cid:durableId="554392169">
    <w:abstractNumId w:val="8"/>
  </w:num>
  <w:num w:numId="12" w16cid:durableId="1617713584">
    <w:abstractNumId w:val="13"/>
  </w:num>
  <w:num w:numId="13" w16cid:durableId="706298422">
    <w:abstractNumId w:val="15"/>
  </w:num>
  <w:num w:numId="14" w16cid:durableId="941187501">
    <w:abstractNumId w:val="15"/>
    <w:lvlOverride w:ilvl="0">
      <w:startOverride w:val="1"/>
    </w:lvlOverride>
  </w:num>
  <w:num w:numId="15" w16cid:durableId="79104440">
    <w:abstractNumId w:val="15"/>
    <w:lvlOverride w:ilvl="0">
      <w:startOverride w:val="1"/>
    </w:lvlOverride>
  </w:num>
  <w:num w:numId="16" w16cid:durableId="359623389">
    <w:abstractNumId w:val="15"/>
    <w:lvlOverride w:ilvl="0">
      <w:startOverride w:val="1"/>
    </w:lvlOverride>
  </w:num>
  <w:num w:numId="17" w16cid:durableId="1769890780">
    <w:abstractNumId w:val="14"/>
  </w:num>
  <w:num w:numId="18" w16cid:durableId="237181276">
    <w:abstractNumId w:val="1"/>
  </w:num>
  <w:num w:numId="19" w16cid:durableId="285476035">
    <w:abstractNumId w:val="17"/>
  </w:num>
  <w:num w:numId="20" w16cid:durableId="100613528">
    <w:abstractNumId w:val="5"/>
  </w:num>
  <w:num w:numId="21" w16cid:durableId="428699020">
    <w:abstractNumId w:val="12"/>
  </w:num>
  <w:num w:numId="22" w16cid:durableId="1068920890">
    <w:abstractNumId w:val="7"/>
    <w:lvlOverride w:ilvl="0">
      <w:startOverride w:val="1"/>
    </w:lvlOverride>
  </w:num>
  <w:num w:numId="23" w16cid:durableId="1916737905">
    <w:abstractNumId w:val="15"/>
    <w:lvlOverride w:ilvl="0">
      <w:startOverride w:val="1"/>
    </w:lvlOverride>
  </w:num>
  <w:num w:numId="24" w16cid:durableId="632370315">
    <w:abstractNumId w:val="15"/>
  </w:num>
  <w:num w:numId="25" w16cid:durableId="1528134143">
    <w:abstractNumId w:val="1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di Abpeikar">
    <w15:presenceInfo w15:providerId="AD" w15:userId="S::z3528558@ad.unsw.edu.au::42b61823-804f-41ab-bde8-2c036b56ce2d"/>
  </w15:person>
  <w15:person w15:author="Nicholas Liu">
    <w15:presenceInfo w15:providerId="Windows Live" w15:userId="5b9150233832f0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341D6"/>
    <w:rsid w:val="0003527A"/>
    <w:rsid w:val="00062E4C"/>
    <w:rsid w:val="00067333"/>
    <w:rsid w:val="000A4725"/>
    <w:rsid w:val="000A574A"/>
    <w:rsid w:val="000B64EA"/>
    <w:rsid w:val="000B7155"/>
    <w:rsid w:val="000C7BE4"/>
    <w:rsid w:val="000E2A06"/>
    <w:rsid w:val="000F31E3"/>
    <w:rsid w:val="000F3E44"/>
    <w:rsid w:val="001153DB"/>
    <w:rsid w:val="001204C4"/>
    <w:rsid w:val="00126AAA"/>
    <w:rsid w:val="00154FBB"/>
    <w:rsid w:val="001677AC"/>
    <w:rsid w:val="00170728"/>
    <w:rsid w:val="00191D65"/>
    <w:rsid w:val="00192232"/>
    <w:rsid w:val="00197C32"/>
    <w:rsid w:val="001B67D5"/>
    <w:rsid w:val="001D1E0B"/>
    <w:rsid w:val="001E2998"/>
    <w:rsid w:val="001E42D3"/>
    <w:rsid w:val="00210A9C"/>
    <w:rsid w:val="00246BED"/>
    <w:rsid w:val="0024715A"/>
    <w:rsid w:val="002529EF"/>
    <w:rsid w:val="00257A9C"/>
    <w:rsid w:val="00263CC6"/>
    <w:rsid w:val="00294571"/>
    <w:rsid w:val="002B19FA"/>
    <w:rsid w:val="002C3770"/>
    <w:rsid w:val="002E36BF"/>
    <w:rsid w:val="002F272A"/>
    <w:rsid w:val="00307C45"/>
    <w:rsid w:val="00313DE0"/>
    <w:rsid w:val="00317FC1"/>
    <w:rsid w:val="00326C29"/>
    <w:rsid w:val="003446F5"/>
    <w:rsid w:val="00350FAF"/>
    <w:rsid w:val="00372A03"/>
    <w:rsid w:val="00372E51"/>
    <w:rsid w:val="003C1E62"/>
    <w:rsid w:val="003D5853"/>
    <w:rsid w:val="00425122"/>
    <w:rsid w:val="0042594B"/>
    <w:rsid w:val="00426171"/>
    <w:rsid w:val="00440568"/>
    <w:rsid w:val="004455AA"/>
    <w:rsid w:val="00452282"/>
    <w:rsid w:val="00471607"/>
    <w:rsid w:val="00472BEF"/>
    <w:rsid w:val="00480446"/>
    <w:rsid w:val="00480C10"/>
    <w:rsid w:val="00484E4F"/>
    <w:rsid w:val="0049303E"/>
    <w:rsid w:val="004A6AAE"/>
    <w:rsid w:val="004B0514"/>
    <w:rsid w:val="004B12B8"/>
    <w:rsid w:val="004C7C8E"/>
    <w:rsid w:val="004D0FA2"/>
    <w:rsid w:val="005174C6"/>
    <w:rsid w:val="00533184"/>
    <w:rsid w:val="00544CA7"/>
    <w:rsid w:val="005532C5"/>
    <w:rsid w:val="00566B9C"/>
    <w:rsid w:val="005746E1"/>
    <w:rsid w:val="005963A0"/>
    <w:rsid w:val="005B56F3"/>
    <w:rsid w:val="005C37CD"/>
    <w:rsid w:val="005C5C14"/>
    <w:rsid w:val="005E5A6F"/>
    <w:rsid w:val="006028DC"/>
    <w:rsid w:val="00635F80"/>
    <w:rsid w:val="006377AE"/>
    <w:rsid w:val="00640A0B"/>
    <w:rsid w:val="00652184"/>
    <w:rsid w:val="0066305D"/>
    <w:rsid w:val="00663AA2"/>
    <w:rsid w:val="006703F1"/>
    <w:rsid w:val="006A5B9D"/>
    <w:rsid w:val="006A7954"/>
    <w:rsid w:val="006B0BF3"/>
    <w:rsid w:val="006B4DF5"/>
    <w:rsid w:val="006C2D01"/>
    <w:rsid w:val="006E1662"/>
    <w:rsid w:val="006E428B"/>
    <w:rsid w:val="00714055"/>
    <w:rsid w:val="007169B7"/>
    <w:rsid w:val="00717CFB"/>
    <w:rsid w:val="00720E1E"/>
    <w:rsid w:val="0074289D"/>
    <w:rsid w:val="0076359A"/>
    <w:rsid w:val="007823EC"/>
    <w:rsid w:val="008078D3"/>
    <w:rsid w:val="00826309"/>
    <w:rsid w:val="00850522"/>
    <w:rsid w:val="008772EC"/>
    <w:rsid w:val="008C7B91"/>
    <w:rsid w:val="008D11D8"/>
    <w:rsid w:val="008E5AE4"/>
    <w:rsid w:val="00902EEB"/>
    <w:rsid w:val="009237A4"/>
    <w:rsid w:val="009270C0"/>
    <w:rsid w:val="00933918"/>
    <w:rsid w:val="009647B7"/>
    <w:rsid w:val="00996290"/>
    <w:rsid w:val="009C1411"/>
    <w:rsid w:val="009D0B45"/>
    <w:rsid w:val="009E60CF"/>
    <w:rsid w:val="009F43A8"/>
    <w:rsid w:val="00A00062"/>
    <w:rsid w:val="00A06694"/>
    <w:rsid w:val="00A329F6"/>
    <w:rsid w:val="00A9313E"/>
    <w:rsid w:val="00A95073"/>
    <w:rsid w:val="00AE195D"/>
    <w:rsid w:val="00AE7130"/>
    <w:rsid w:val="00B00274"/>
    <w:rsid w:val="00B515CA"/>
    <w:rsid w:val="00B76537"/>
    <w:rsid w:val="00B86B5F"/>
    <w:rsid w:val="00BA1893"/>
    <w:rsid w:val="00BC3E1A"/>
    <w:rsid w:val="00BD701C"/>
    <w:rsid w:val="00C14084"/>
    <w:rsid w:val="00C31828"/>
    <w:rsid w:val="00C62390"/>
    <w:rsid w:val="00CA08F9"/>
    <w:rsid w:val="00CA4EF9"/>
    <w:rsid w:val="00CA5C91"/>
    <w:rsid w:val="00CA622E"/>
    <w:rsid w:val="00CB5481"/>
    <w:rsid w:val="00CB7CFF"/>
    <w:rsid w:val="00CC5DC8"/>
    <w:rsid w:val="00CD33A1"/>
    <w:rsid w:val="00CF4979"/>
    <w:rsid w:val="00D01D67"/>
    <w:rsid w:val="00D51992"/>
    <w:rsid w:val="00D8279A"/>
    <w:rsid w:val="00DC22AD"/>
    <w:rsid w:val="00DD7268"/>
    <w:rsid w:val="00DF0A1F"/>
    <w:rsid w:val="00E3004B"/>
    <w:rsid w:val="00E305FA"/>
    <w:rsid w:val="00E45C80"/>
    <w:rsid w:val="00E63841"/>
    <w:rsid w:val="00E77D75"/>
    <w:rsid w:val="00EA39D2"/>
    <w:rsid w:val="00EB359A"/>
    <w:rsid w:val="00EB6E8C"/>
    <w:rsid w:val="00ED0CCA"/>
    <w:rsid w:val="00ED761F"/>
    <w:rsid w:val="00EF7E30"/>
    <w:rsid w:val="00F13721"/>
    <w:rsid w:val="00F32CE8"/>
    <w:rsid w:val="00F42EB9"/>
    <w:rsid w:val="00F60486"/>
    <w:rsid w:val="00F859FF"/>
    <w:rsid w:val="00F86293"/>
    <w:rsid w:val="00F86E5A"/>
    <w:rsid w:val="00F87983"/>
    <w:rsid w:val="00F91723"/>
    <w:rsid w:val="00FA23F6"/>
    <w:rsid w:val="00FA5E31"/>
    <w:rsid w:val="00FA5EB5"/>
    <w:rsid w:val="00FB3A4F"/>
    <w:rsid w:val="00FC39B2"/>
    <w:rsid w:val="00FD58DE"/>
    <w:rsid w:val="00FE06DF"/>
    <w:rsid w:val="00FF41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24"/>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4A6AAE"/>
    <w:pPr>
      <w:tabs>
        <w:tab w:val="right" w:pos="4149"/>
      </w:tabs>
      <w:spacing w:after="100"/>
    </w:pPr>
    <w:rPr>
      <w:b/>
      <w:bCs/>
      <w:noProof/>
    </w:r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 w:type="character" w:styleId="PlaceholderText">
    <w:name w:val="Placeholder Text"/>
    <w:basedOn w:val="DefaultParagraphFont"/>
    <w:uiPriority w:val="99"/>
    <w:semiHidden/>
    <w:rsid w:val="00E3004B"/>
    <w:rPr>
      <w:color w:val="666666"/>
    </w:rPr>
  </w:style>
  <w:style w:type="paragraph" w:customStyle="1" w:styleId="FigureLabel">
    <w:name w:val="FigureLabel"/>
    <w:basedOn w:val="Normal"/>
    <w:link w:val="FigureLabelChar"/>
    <w:qFormat/>
    <w:rsid w:val="00F60486"/>
    <w:pPr>
      <w:ind w:firstLine="720"/>
      <w:jc w:val="center"/>
    </w:pPr>
    <w:rPr>
      <w:i/>
      <w:iCs/>
      <w:sz w:val="16"/>
      <w:szCs w:val="16"/>
    </w:rPr>
  </w:style>
  <w:style w:type="character" w:customStyle="1" w:styleId="FigureLabelChar">
    <w:name w:val="FigureLabel Char"/>
    <w:basedOn w:val="DefaultParagraphFont"/>
    <w:link w:val="FigureLabel"/>
    <w:rsid w:val="00F60486"/>
    <w:rPr>
      <w:rFonts w:ascii="Times New Roman" w:eastAsia="Times New Roman" w:hAnsi="Times New Roman" w:cs="Times New Roman"/>
      <w:i/>
      <w:iCs/>
      <w:kern w:val="0"/>
      <w:sz w:val="16"/>
      <w:szCs w:val="16"/>
      <w:lang w:val="en-US"/>
    </w:rPr>
  </w:style>
  <w:style w:type="table" w:styleId="TableGrid">
    <w:name w:val="Table Grid"/>
    <w:basedOn w:val="TableNormal"/>
    <w:uiPriority w:val="39"/>
    <w:rsid w:val="0012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D0B45"/>
    <w:pPr>
      <w:ind w:firstLine="0"/>
      <w:jc w:val="left"/>
    </w:pPr>
    <w:rPr>
      <w:rFonts w:ascii="Times New Roman" w:eastAsia="Times New Roman" w:hAnsi="Times New Roman" w:cs="Times New Roman"/>
      <w:kern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gi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8</Pages>
  <Words>19516</Words>
  <Characters>111244</Characters>
  <Application>Microsoft Office Word</Application>
  <DocSecurity>0</DocSecurity>
  <Lines>927</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18</cp:revision>
  <dcterms:created xsi:type="dcterms:W3CDTF">2024-05-13T02:06:00Z</dcterms:created>
  <dcterms:modified xsi:type="dcterms:W3CDTF">2024-05-13T16:26:00Z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